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8E72" w14:textId="5715AEFE" w:rsidR="00FE3187" w:rsidRDefault="00574881" w:rsidP="00574881">
      <w:pPr>
        <w:pStyle w:val="heading1"/>
      </w:pPr>
      <w:r>
        <w:t>Đặc tả các use case</w:t>
      </w:r>
    </w:p>
    <w:p w14:paraId="5664101C" w14:textId="447E3713" w:rsidR="00574881" w:rsidRDefault="00574881" w:rsidP="00574881"/>
    <w:p w14:paraId="47802807" w14:textId="02078817" w:rsidR="00947112" w:rsidRDefault="00947112" w:rsidP="00947112">
      <w:pPr>
        <w:pStyle w:val="heading2"/>
      </w:pPr>
      <w:r>
        <w:t>Nhóm UC: Quản lý Khuyến mãi</w:t>
      </w:r>
    </w:p>
    <w:p w14:paraId="75FC7FBE" w14:textId="583E8CB2" w:rsidR="00947112" w:rsidRDefault="00947112" w:rsidP="00947112"/>
    <w:p w14:paraId="72A87DD9" w14:textId="521C4B1A" w:rsidR="00947112" w:rsidRDefault="00947112" w:rsidP="00947112">
      <w:r>
        <w:t>Tiền tố: UCF</w:t>
      </w:r>
    </w:p>
    <w:p w14:paraId="227A0315" w14:textId="62EEDC69" w:rsidR="00947112" w:rsidRDefault="00947112" w:rsidP="00947112">
      <w:pPr>
        <w:pStyle w:val="heading3"/>
        <w:numPr>
          <w:ilvl w:val="2"/>
          <w:numId w:val="6"/>
        </w:numPr>
      </w:pPr>
      <w:r>
        <w:t>UCF001: Tạo khuyến mãi</w:t>
      </w:r>
    </w:p>
    <w:p w14:paraId="008AA68E" w14:textId="62243E92" w:rsidR="00947112" w:rsidRDefault="00947112" w:rsidP="00947112"/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0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947112" w:rsidRPr="00C900C7" w14:paraId="4417F7D0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757D3A8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F5FC519" w14:textId="2DBD01B6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 w:rsidR="00A94832">
              <w:rPr>
                <w:rFonts w:cs="Times New Roman"/>
              </w:rPr>
              <w:t>F</w:t>
            </w:r>
            <w:r w:rsidRPr="00C900C7">
              <w:rPr>
                <w:rFonts w:cs="Times New Roman"/>
              </w:rPr>
              <w:t>001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8192D99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8F6EE12" w14:textId="38B429BB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 xml:space="preserve">Tạo </w:t>
            </w:r>
            <w:r w:rsidR="00A94832">
              <w:rPr>
                <w:rFonts w:cs="Times New Roman"/>
              </w:rPr>
              <w:t>khuyến mãi</w:t>
            </w:r>
          </w:p>
        </w:tc>
      </w:tr>
      <w:tr w:rsidR="00947112" w:rsidRPr="00C900C7" w14:paraId="1D6BE2E8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AC725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6B573" w14:textId="6990EBA0" w:rsidR="00947112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eastAsia="Times New Roman" w:cs="Times New Roman"/>
                <w:noProof/>
              </w:rPr>
              <w:t>Quản lý</w:t>
            </w:r>
          </w:p>
        </w:tc>
      </w:tr>
      <w:tr w:rsidR="00947112" w:rsidRPr="00C900C7" w14:paraId="0057A7D6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EECA7EF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7F36ADE" w14:textId="016F0072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Tạo </w:t>
            </w:r>
            <w:r w:rsidR="00A94832">
              <w:rPr>
                <w:rFonts w:eastAsia="Times New Roman" w:cs="Times New Roman"/>
                <w:b/>
                <w:noProof/>
              </w:rPr>
              <w:t>khuyến mãi</w:t>
            </w:r>
            <w:r w:rsidRPr="00C900C7">
              <w:rPr>
                <w:rFonts w:eastAsia="Times New Roman" w:cs="Times New Roman"/>
                <w:noProof/>
              </w:rPr>
              <w:t xml:space="preserve"> theo </w:t>
            </w:r>
            <w:r w:rsidR="00A94832">
              <w:rPr>
                <w:rFonts w:eastAsia="Times New Roman" w:cs="Times New Roman"/>
                <w:b/>
                <w:noProof/>
              </w:rPr>
              <w:t>chương trình của cửa hàng từng thời điểm</w:t>
            </w:r>
          </w:p>
        </w:tc>
      </w:tr>
      <w:tr w:rsidR="00947112" w:rsidRPr="00C900C7" w14:paraId="3382C84D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E6069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5614E" w14:textId="77AC51AE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Chọn tính năng </w:t>
            </w:r>
            <w:r w:rsidRPr="00C900C7">
              <w:rPr>
                <w:rFonts w:cs="Times New Roman"/>
                <w:b/>
              </w:rPr>
              <w:t xml:space="preserve">Tạo </w:t>
            </w:r>
            <w:r w:rsidR="00A94832">
              <w:rPr>
                <w:rFonts w:cs="Times New Roman"/>
                <w:b/>
              </w:rPr>
              <w:t>khuyến mãi</w:t>
            </w:r>
          </w:p>
        </w:tc>
      </w:tr>
      <w:tr w:rsidR="00947112" w:rsidRPr="00C900C7" w14:paraId="7AE5FA84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B4AF915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6425C91" w14:textId="5E450E5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="00D94941">
              <w:rPr>
                <w:rFonts w:eastAsia="Times New Roman" w:cs="Times New Roman"/>
                <w:b/>
                <w:noProof/>
              </w:rPr>
              <w:t>Quản lý</w:t>
            </w:r>
          </w:p>
        </w:tc>
      </w:tr>
      <w:tr w:rsidR="00947112" w:rsidRPr="00C900C7" w14:paraId="205AD330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1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4710"/>
          <w:trPrChange w:id="2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3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3C8A3F8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 chính</w:t>
            </w:r>
          </w:p>
          <w:p w14:paraId="2347516A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4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5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947112" w:rsidRPr="00C900C7" w14:paraId="180E0E99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020B0DB4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7D195CB9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9" w:type="dxa"/>
                  <w:shd w:val="clear" w:color="auto" w:fill="B4C6E7" w:themeFill="accent1" w:themeFillTint="66"/>
                </w:tcPr>
                <w:p w14:paraId="5107171A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947112" w:rsidRPr="00C900C7" w14:paraId="2C0AC5AE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6E52C85D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654" w:type="dxa"/>
                </w:tcPr>
                <w:p w14:paraId="78DD8E3E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</w:tcPr>
                <w:p w14:paraId="66A6E778" w14:textId="66315FA2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Chọn tính năng </w:t>
                  </w:r>
                  <w:r w:rsidRPr="00C900C7">
                    <w:rPr>
                      <w:rFonts w:cs="Times New Roman"/>
                      <w:b/>
                    </w:rPr>
                    <w:t xml:space="preserve">Tạo </w:t>
                  </w:r>
                  <w:r w:rsidR="00A94832">
                    <w:rPr>
                      <w:rFonts w:cs="Times New Roman"/>
                      <w:b/>
                    </w:rPr>
                    <w:t>khuyến mãi</w:t>
                  </w:r>
                </w:p>
              </w:tc>
            </w:tr>
            <w:tr w:rsidR="00947112" w:rsidRPr="00C900C7" w14:paraId="65E2F626" w14:textId="77777777" w:rsidTr="00FB33BB">
              <w:tblPrEx>
                <w:tblW w:w="0" w:type="auto"/>
                <w:tblPrExChange w:id="11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2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3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344E6AF2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654" w:type="dxa"/>
                  <w:tcPrChange w:id="15" w:author="User" w:date="2020-12-04T14:13:00Z">
                    <w:tcPr>
                      <w:tcW w:w="1959" w:type="dxa"/>
                    </w:tcPr>
                  </w:tcPrChange>
                </w:tcPr>
                <w:p w14:paraId="3F698B5F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17" w:author="User" w:date="2020-12-04T14:13:00Z">
                    <w:tcPr>
                      <w:tcW w:w="2434" w:type="dxa"/>
                    </w:tcPr>
                  </w:tcPrChange>
                </w:tcPr>
                <w:p w14:paraId="4F14A3F6" w14:textId="45DDB095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 w:rsidRPr="00C900C7">
                    <w:rPr>
                      <w:rFonts w:cs="Times New Roman"/>
                      <w:b/>
                    </w:rPr>
                    <w:t xml:space="preserve">Tạo </w:t>
                  </w:r>
                  <w:r w:rsidR="00A94832">
                    <w:rPr>
                      <w:rFonts w:cs="Times New Roman"/>
                      <w:b/>
                    </w:rPr>
                    <w:t>khuyến mãi</w:t>
                  </w:r>
                </w:p>
              </w:tc>
            </w:tr>
            <w:tr w:rsidR="00947112" w:rsidRPr="00C900C7" w14:paraId="34294815" w14:textId="77777777" w:rsidTr="00FB33BB">
              <w:tblPrEx>
                <w:tblW w:w="0" w:type="auto"/>
                <w:tblPrExChange w:id="18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9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0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4F09EB37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654" w:type="dxa"/>
                  <w:tcPrChange w:id="22" w:author="User" w:date="2020-12-04T14:13:00Z">
                    <w:tcPr>
                      <w:tcW w:w="1959" w:type="dxa"/>
                    </w:tcPr>
                  </w:tcPrChange>
                </w:tcPr>
                <w:p w14:paraId="4A918DE6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  <w:tcPrChange w:id="24" w:author="User" w:date="2020-12-04T14:13:00Z">
                    <w:tcPr>
                      <w:tcW w:w="2434" w:type="dxa"/>
                    </w:tcPr>
                  </w:tcPrChange>
                </w:tcPr>
                <w:p w14:paraId="4CFD8021" w14:textId="40B5CBEF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Nhập thông tin </w:t>
                  </w:r>
                  <w:r w:rsidR="00A94832">
                    <w:rPr>
                      <w:rFonts w:eastAsia="Times New Roman"/>
                      <w:b/>
                      <w:noProof/>
                    </w:rPr>
                    <w:t>khuyến mãi</w:t>
                  </w: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 </w:t>
                  </w:r>
                  <w:r w:rsidRPr="00C900C7">
                    <w:rPr>
                      <w:rFonts w:eastAsia="Times New Roman"/>
                      <w:noProof/>
                    </w:rPr>
                    <w:t>(Nội dung chi tiết ở bên dưới)</w:t>
                  </w:r>
                </w:p>
              </w:tc>
            </w:tr>
            <w:tr w:rsidR="00947112" w:rsidRPr="00C900C7" w14:paraId="4CA3727A" w14:textId="77777777" w:rsidTr="00FB33BB">
              <w:tblPrEx>
                <w:tblW w:w="0" w:type="auto"/>
                <w:tblPrExChange w:id="25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26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7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2EBF1C28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654" w:type="dxa"/>
                  <w:tcPrChange w:id="29" w:author="User" w:date="2020-12-04T14:13:00Z">
                    <w:tcPr>
                      <w:tcW w:w="1959" w:type="dxa"/>
                    </w:tcPr>
                  </w:tcPrChange>
                </w:tcPr>
                <w:p w14:paraId="74A7EBCA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31" w:author="User" w:date="2020-12-04T14:13:00Z">
                    <w:tcPr>
                      <w:tcW w:w="2434" w:type="dxa"/>
                    </w:tcPr>
                  </w:tcPrChange>
                </w:tcPr>
                <w:p w14:paraId="690DAC9A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>Kiểm tra tính hợp lệ của thông tin</w:t>
                  </w:r>
                </w:p>
              </w:tc>
            </w:tr>
            <w:tr w:rsidR="00947112" w:rsidRPr="00C900C7" w14:paraId="67CF2199" w14:textId="77777777" w:rsidTr="00FB33BB">
              <w:tblPrEx>
                <w:tblW w:w="0" w:type="auto"/>
                <w:tblPrExChange w:id="32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33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34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356B86B1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</w:t>
                  </w:r>
                </w:p>
              </w:tc>
              <w:tc>
                <w:tcPr>
                  <w:tcW w:w="1654" w:type="dxa"/>
                  <w:tcPrChange w:id="36" w:author="User" w:date="2020-12-04T14:13:00Z">
                    <w:tcPr>
                      <w:tcW w:w="1959" w:type="dxa"/>
                    </w:tcPr>
                  </w:tcPrChange>
                </w:tcPr>
                <w:p w14:paraId="791AFC01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  <w:tcPrChange w:id="38" w:author="User" w:date="2020-12-04T14:13:00Z">
                    <w:tcPr>
                      <w:tcW w:w="2434" w:type="dxa"/>
                    </w:tcPr>
                  </w:tcPrChange>
                </w:tcPr>
                <w:p w14:paraId="1B42AC0D" w14:textId="3905CA4B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Xác nhận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 xml:space="preserve">Tạo </w:t>
                  </w:r>
                  <w:r w:rsidR="00A94832">
                    <w:rPr>
                      <w:rFonts w:eastAsia="Times New Roman"/>
                      <w:b/>
                      <w:noProof/>
                    </w:rPr>
                    <w:t>khuyến mãi</w:t>
                  </w:r>
                </w:p>
              </w:tc>
            </w:tr>
            <w:tr w:rsidR="00947112" w:rsidRPr="00C900C7" w14:paraId="2A0B0462" w14:textId="77777777" w:rsidTr="00FB33BB">
              <w:tblPrEx>
                <w:tblW w:w="0" w:type="auto"/>
                <w:tblPrExChange w:id="39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40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41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1048D13D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4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654" w:type="dxa"/>
                  <w:tcPrChange w:id="43" w:author="User" w:date="2020-12-04T14:13:00Z">
                    <w:tcPr>
                      <w:tcW w:w="1959" w:type="dxa"/>
                    </w:tcPr>
                  </w:tcPrChange>
                </w:tcPr>
                <w:p w14:paraId="548FBECA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4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45" w:author="User" w:date="2020-12-04T14:13:00Z">
                    <w:tcPr>
                      <w:tcW w:w="2434" w:type="dxa"/>
                    </w:tcPr>
                  </w:tcPrChange>
                </w:tcPr>
                <w:p w14:paraId="29973CFA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Kiểm tra các trường bắt buộc nhưng chưa có thông tin</w:t>
                  </w:r>
                </w:p>
              </w:tc>
            </w:tr>
            <w:tr w:rsidR="00947112" w:rsidRPr="00C900C7" w14:paraId="3522EBC7" w14:textId="77777777" w:rsidTr="00FB33BB">
              <w:tblPrEx>
                <w:tblW w:w="0" w:type="auto"/>
                <w:tblPrExChange w:id="46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47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48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03B3FAF9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4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7</w:t>
                  </w:r>
                </w:p>
              </w:tc>
              <w:tc>
                <w:tcPr>
                  <w:tcW w:w="1654" w:type="dxa"/>
                  <w:tcPrChange w:id="50" w:author="User" w:date="2020-12-04T14:13:00Z">
                    <w:tcPr>
                      <w:tcW w:w="1959" w:type="dxa"/>
                    </w:tcPr>
                  </w:tcPrChange>
                </w:tcPr>
                <w:p w14:paraId="2AAFCDFE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5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52" w:author="User" w:date="2020-12-04T14:13:00Z">
                    <w:tcPr>
                      <w:tcW w:w="2434" w:type="dxa"/>
                    </w:tcPr>
                  </w:tcPrChange>
                </w:tcPr>
                <w:p w14:paraId="357E5135" w14:textId="618614E1" w:rsidR="00947112" w:rsidRPr="00C900C7" w:rsidRDefault="00947112" w:rsidP="0079492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Lưu thông tin</w:t>
                  </w:r>
                  <w:r w:rsidRPr="00C900C7">
                    <w:rPr>
                      <w:rFonts w:eastAsia="Times New Roman"/>
                      <w:noProof/>
                    </w:rPr>
                    <w:t xml:space="preserve"> </w:t>
                  </w:r>
                  <w:r w:rsidR="00A94832">
                    <w:rPr>
                      <w:rFonts w:eastAsia="Times New Roman"/>
                      <w:b/>
                      <w:noProof/>
                    </w:rPr>
                    <w:t>khuyến mãi</w:t>
                  </w:r>
                  <w:r w:rsidRPr="00C900C7">
                    <w:rPr>
                      <w:rFonts w:eastAsia="Times New Roman"/>
                      <w:noProof/>
                    </w:rPr>
                    <w:t>.</w:t>
                  </w:r>
                </w:p>
                <w:p w14:paraId="49FE201E" w14:textId="1C7C5383" w:rsidR="00947112" w:rsidRPr="00C900C7" w:rsidRDefault="00947112" w:rsidP="0079492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Thông báo: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Tạo</w:t>
                  </w:r>
                  <w:r w:rsidR="00A94832">
                    <w:rPr>
                      <w:rFonts w:eastAsia="Times New Roman"/>
                      <w:b/>
                      <w:noProof/>
                    </w:rPr>
                    <w:t xml:space="preserve"> chương trình khuyến mãi thành công</w:t>
                  </w:r>
                </w:p>
              </w:tc>
            </w:tr>
          </w:tbl>
          <w:p w14:paraId="17BBF2B5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947112" w:rsidRPr="00C900C7" w14:paraId="6F8207FB" w14:textId="77777777" w:rsidTr="00FB33BB">
        <w:trPr>
          <w:trHeight w:hRule="exact" w:val="550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57648C36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 sự kiện thay thế</w:t>
            </w:r>
          </w:p>
          <w:p w14:paraId="4763E12A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5DC1D129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947112" w:rsidRPr="00C900C7" w14:paraId="4E0E3D02" w14:textId="77777777" w:rsidTr="00FB33BB">
        <w:trPr>
          <w:trHeight w:val="215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A790C36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 sự kiện thay thế</w:t>
            </w:r>
          </w:p>
          <w:p w14:paraId="40D66057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(Ngoại lệ)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  <w:tblPrChange w:id="53" w:author="User" w:date="2020-12-04T14:13:00Z">
                <w:tblPr>
                  <w:tblW w:w="0" w:type="auto"/>
                  <w:tblLook w:val="04A0" w:firstRow="1" w:lastRow="0" w:firstColumn="1" w:lastColumn="0" w:noHBand="0" w:noVBand="1"/>
                </w:tblPr>
              </w:tblPrChange>
            </w:tblPr>
            <w:tblGrid>
              <w:gridCol w:w="670"/>
              <w:gridCol w:w="1654"/>
              <w:gridCol w:w="1327"/>
              <w:gridCol w:w="2385"/>
              <w:tblGridChange w:id="54">
                <w:tblGrid>
                  <w:gridCol w:w="360"/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 w:rsidR="00947112" w:rsidRPr="00C900C7" w14:paraId="2FEA7F14" w14:textId="77777777" w:rsidTr="00FB33BB">
              <w:trPr>
                <w:trHeight w:val="147"/>
                <w:trPrChange w:id="55" w:author="User" w:date="2020-12-04T14:13:00Z">
                  <w:trPr>
                    <w:trHeight w:val="147"/>
                  </w:trPr>
                </w:trPrChange>
              </w:trPr>
              <w:tc>
                <w:tcPr>
                  <w:tcW w:w="670" w:type="dxa"/>
                  <w:shd w:val="clear" w:color="auto" w:fill="B4C6E7" w:themeFill="accent1" w:themeFillTint="66"/>
                  <w:tcPrChange w:id="56" w:author="User" w:date="2020-12-04T14:13:00Z">
                    <w:tcPr>
                      <w:tcW w:w="583" w:type="dxa"/>
                      <w:shd w:val="clear" w:color="auto" w:fill="B4C6E7" w:themeFill="accent1" w:themeFillTint="66"/>
                    </w:tcPr>
                  </w:tcPrChange>
                </w:tcPr>
                <w:p w14:paraId="7B3AB295" w14:textId="77777777" w:rsidR="00947112" w:rsidRPr="00C900C7" w:rsidRDefault="00947112" w:rsidP="00794921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5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  <w:tcPrChange w:id="58" w:author="User" w:date="2020-12-04T14:13:00Z">
                    <w:tcPr>
                      <w:tcW w:w="2944" w:type="dxa"/>
                      <w:gridSpan w:val="3"/>
                      <w:shd w:val="clear" w:color="auto" w:fill="B4C6E7" w:themeFill="accent1" w:themeFillTint="66"/>
                    </w:tcPr>
                  </w:tcPrChange>
                </w:tcPr>
                <w:p w14:paraId="15E1FB30" w14:textId="77777777" w:rsidR="00947112" w:rsidRPr="00C900C7" w:rsidRDefault="00947112" w:rsidP="00794921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59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12" w:type="dxa"/>
                  <w:gridSpan w:val="2"/>
                  <w:shd w:val="clear" w:color="auto" w:fill="B4C6E7" w:themeFill="accent1" w:themeFillTint="66"/>
                  <w:tcPrChange w:id="60" w:author="User" w:date="2020-12-04T14:13:00Z">
                    <w:tcPr>
                      <w:tcW w:w="2434" w:type="dxa"/>
                      <w:gridSpan w:val="2"/>
                      <w:shd w:val="clear" w:color="auto" w:fill="B4C6E7" w:themeFill="accent1" w:themeFillTint="66"/>
                    </w:tcPr>
                  </w:tcPrChange>
                </w:tcPr>
                <w:p w14:paraId="196E1A0F" w14:textId="77777777" w:rsidR="00947112" w:rsidRPr="00C900C7" w:rsidRDefault="00947112" w:rsidP="00794921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947112" w:rsidRPr="00C900C7" w14:paraId="62B1AAF7" w14:textId="77777777" w:rsidTr="00FB33BB">
              <w:trPr>
                <w:trHeight w:val="303"/>
                <w:trPrChange w:id="61" w:author="User" w:date="2020-12-04T14:13:00Z">
                  <w:trPr>
                    <w:trHeight w:val="303"/>
                  </w:trPr>
                </w:trPrChange>
              </w:trPr>
              <w:tc>
                <w:tcPr>
                  <w:tcW w:w="670" w:type="dxa"/>
                  <w:shd w:val="clear" w:color="auto" w:fill="FFFFFF" w:themeFill="background1"/>
                  <w:tcPrChange w:id="62" w:author="User" w:date="2020-12-04T14:13:00Z">
                    <w:tcPr>
                      <w:tcW w:w="583" w:type="dxa"/>
                      <w:shd w:val="clear" w:color="auto" w:fill="FFFFFF" w:themeFill="background1"/>
                    </w:tcPr>
                  </w:tcPrChange>
                </w:tcPr>
                <w:p w14:paraId="5219DCA2" w14:textId="77777777" w:rsidR="00947112" w:rsidRPr="00C900C7" w:rsidRDefault="00947112" w:rsidP="00794921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6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5a</w:t>
                  </w:r>
                </w:p>
              </w:tc>
              <w:tc>
                <w:tcPr>
                  <w:tcW w:w="1654" w:type="dxa"/>
                  <w:shd w:val="clear" w:color="auto" w:fill="FFFFFF" w:themeFill="background1"/>
                  <w:tcPrChange w:id="64" w:author="User" w:date="2020-12-04T14:13:00Z">
                    <w:tcPr>
                      <w:tcW w:w="2944" w:type="dxa"/>
                      <w:gridSpan w:val="3"/>
                      <w:shd w:val="clear" w:color="auto" w:fill="FFFFFF" w:themeFill="background1"/>
                    </w:tcPr>
                  </w:tcPrChange>
                </w:tcPr>
                <w:p w14:paraId="45321FCC" w14:textId="77777777" w:rsidR="00947112" w:rsidRPr="00C900C7" w:rsidRDefault="00947112" w:rsidP="00794921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65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12" w:type="dxa"/>
                  <w:gridSpan w:val="2"/>
                  <w:shd w:val="clear" w:color="auto" w:fill="FFFFFF" w:themeFill="background1"/>
                  <w:tcPrChange w:id="66" w:author="User" w:date="2020-12-04T14:13:00Z">
                    <w:tcPr>
                      <w:tcW w:w="243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2EFAB2FF" w14:textId="77777777" w:rsidR="00947112" w:rsidRPr="00C900C7" w:rsidRDefault="00947112" w:rsidP="00794921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Thông tin không hợp lệ</w:t>
                  </w:r>
                </w:p>
              </w:tc>
            </w:tr>
            <w:tr w:rsidR="00947112" w:rsidRPr="00C900C7" w14:paraId="55A67CEB" w14:textId="77777777" w:rsidTr="00FB33BB">
              <w:trPr>
                <w:trHeight w:val="303"/>
                <w:trPrChange w:id="67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0" w:type="dxa"/>
                  <w:shd w:val="clear" w:color="auto" w:fill="FFFFFF" w:themeFill="background1"/>
                  <w:tcPrChange w:id="68" w:author="User" w:date="2020-12-04T14:13:00Z">
                    <w:tcPr>
                      <w:tcW w:w="155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54F8A6C3" w14:textId="77777777" w:rsidR="00947112" w:rsidRPr="00C900C7" w:rsidRDefault="00947112" w:rsidP="00794921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6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7a</w:t>
                  </w:r>
                </w:p>
              </w:tc>
              <w:tc>
                <w:tcPr>
                  <w:tcW w:w="1654" w:type="dxa"/>
                  <w:shd w:val="clear" w:color="auto" w:fill="FFFFFF" w:themeFill="background1"/>
                  <w:tcPrChange w:id="70" w:author="User" w:date="2020-12-04T14:13:00Z">
                    <w:tcPr>
                      <w:tcW w:w="1959" w:type="dxa"/>
                      <w:shd w:val="clear" w:color="auto" w:fill="FFFFFF" w:themeFill="background1"/>
                    </w:tcPr>
                  </w:tcPrChange>
                </w:tcPr>
                <w:p w14:paraId="6222694B" w14:textId="77777777" w:rsidR="00947112" w:rsidRPr="00C900C7" w:rsidRDefault="00947112" w:rsidP="00794921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71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12" w:type="dxa"/>
                  <w:gridSpan w:val="2"/>
                  <w:shd w:val="clear" w:color="auto" w:fill="FFFFFF" w:themeFill="background1"/>
                  <w:tcPrChange w:id="72" w:author="User" w:date="2020-12-04T14:13:00Z">
                    <w:tcPr>
                      <w:tcW w:w="243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5D2E5602" w14:textId="77777777" w:rsidR="00947112" w:rsidRPr="00C900C7" w:rsidRDefault="00947112" w:rsidP="00794921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b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Thiếu thông tin bắt buộc</w:t>
                  </w:r>
                </w:p>
              </w:tc>
            </w:tr>
            <w:tr w:rsidR="00947112" w:rsidRPr="00C900C7" w:rsidDel="00393F73" w14:paraId="5C79EABE" w14:textId="77777777" w:rsidTr="00FB33BB">
              <w:trPr>
                <w:trHeight w:val="303"/>
                <w:del w:id="73" w:author="User" w:date="2020-12-04T14:12:00Z"/>
                <w:trPrChange w:id="74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0" w:type="dxa"/>
                  <w:shd w:val="clear" w:color="auto" w:fill="FFFFFF" w:themeFill="background1"/>
                  <w:tcPrChange w:id="75" w:author="User" w:date="2020-12-04T14:13:00Z">
                    <w:tcPr>
                      <w:tcW w:w="155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6F131650" w14:textId="77777777" w:rsidR="00947112" w:rsidRPr="00C900C7" w:rsidDel="00393F73" w:rsidRDefault="00947112" w:rsidP="00794921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del w:id="76" w:author="User" w:date="2020-12-04T14:12:00Z"/>
                      <w:rFonts w:eastAsia="Times New Roman"/>
                      <w:noProof/>
                      <w:lang w:val="vi-VN"/>
                    </w:rPr>
                  </w:pPr>
                  <w:del w:id="77" w:author="User" w:date="2020-12-04T14:12:00Z">
                    <w:r w:rsidRPr="00C900C7" w:rsidDel="00CB4434">
                      <w:rPr>
                        <w:rFonts w:eastAsia="Times New Roman"/>
                        <w:noProof/>
                        <w:lang w:val="vi-VN"/>
                      </w:rPr>
                      <w:delText>5aa</w:delText>
                    </w:r>
                  </w:del>
                </w:p>
              </w:tc>
              <w:tc>
                <w:tcPr>
                  <w:tcW w:w="2981" w:type="dxa"/>
                  <w:gridSpan w:val="2"/>
                  <w:shd w:val="clear" w:color="auto" w:fill="FFFFFF" w:themeFill="background1"/>
                  <w:tcPrChange w:id="78" w:author="User" w:date="2020-12-04T14:13:00Z">
                    <w:tcPr>
                      <w:tcW w:w="1959" w:type="dxa"/>
                      <w:shd w:val="clear" w:color="auto" w:fill="FFFFFF" w:themeFill="background1"/>
                    </w:tcPr>
                  </w:tcPrChange>
                </w:tcPr>
                <w:p w14:paraId="4A4BFE30" w14:textId="77777777" w:rsidR="00947112" w:rsidRPr="00C900C7" w:rsidDel="00393F73" w:rsidRDefault="00947112" w:rsidP="00794921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del w:id="79" w:author="User" w:date="2020-12-04T14:12:00Z"/>
                      <w:rFonts w:eastAsia="Times New Roman"/>
                      <w:noProof/>
                      <w:lang w:val="vi-VN"/>
                    </w:rPr>
                  </w:pPr>
                  <w:del w:id="80" w:author="User" w:date="2020-12-04T14:12:00Z">
                    <w:r w:rsidRPr="00C900C7" w:rsidDel="00CB4434">
                      <w:rPr>
                        <w:rFonts w:eastAsia="Times New Roman"/>
                        <w:noProof/>
                        <w:lang w:val="vi-VN"/>
                      </w:rPr>
                      <w:delText>Hệ thống</w:delText>
                    </w:r>
                  </w:del>
                </w:p>
              </w:tc>
              <w:tc>
                <w:tcPr>
                  <w:tcW w:w="2385" w:type="dxa"/>
                  <w:shd w:val="clear" w:color="auto" w:fill="FFFFFF" w:themeFill="background1"/>
                  <w:tcPrChange w:id="81" w:author="User" w:date="2020-12-04T14:13:00Z">
                    <w:tcPr>
                      <w:tcW w:w="243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60634C7B" w14:textId="77777777" w:rsidR="00947112" w:rsidRPr="00C900C7" w:rsidDel="00393F73" w:rsidRDefault="00947112" w:rsidP="00794921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del w:id="82" w:author="User" w:date="2020-12-04T14:12:00Z"/>
                      <w:rFonts w:eastAsia="Times New Roman"/>
                      <w:noProof/>
                      <w:lang w:val="vi-VN"/>
                    </w:rPr>
                  </w:pPr>
                  <w:del w:id="83" w:author="User" w:date="2020-12-04T14:12:00Z">
                    <w:r w:rsidRPr="00C900C7" w:rsidDel="00CB4434">
                      <w:rPr>
                        <w:rFonts w:eastAsia="Times New Roman"/>
                        <w:noProof/>
                        <w:lang w:val="vi-VN"/>
                      </w:rPr>
                      <w:delText>Điều hướng về trang Đăng nhập (Do tác nhân không đồng ý các điều khoản)</w:delText>
                    </w:r>
                  </w:del>
                </w:p>
              </w:tc>
            </w:tr>
          </w:tbl>
          <w:p w14:paraId="4C2F4F9E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947112" w:rsidRPr="00C900C7" w14:paraId="26BF8627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347630D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4AF9DB9" w14:textId="70543FB7" w:rsidR="00947112" w:rsidRPr="00C900C7" w:rsidRDefault="00947112" w:rsidP="00FB33BB">
            <w:pPr>
              <w:pStyle w:val="ListParagraph"/>
              <w:numPr>
                <w:ilvl w:val="0"/>
                <w:numId w:val="2"/>
              </w:numPr>
              <w:spacing w:before="120" w:after="240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>Hệ thống l</w:t>
            </w:r>
            <w:r w:rsidRPr="00C900C7">
              <w:rPr>
                <w:rFonts w:eastAsia="Times New Roman" w:cs="Times New Roman"/>
                <w:noProof/>
                <w:lang w:val="vi-VN"/>
              </w:rPr>
              <w:t>ưu thông tin</w:t>
            </w:r>
            <w:r w:rsidRPr="00C900C7">
              <w:rPr>
                <w:rFonts w:eastAsia="Times New Roman" w:cs="Times New Roman"/>
                <w:noProof/>
              </w:rPr>
              <w:t xml:space="preserve"> </w:t>
            </w:r>
            <w:r w:rsidRPr="00C900C7">
              <w:rPr>
                <w:rFonts w:eastAsia="Times New Roman" w:cs="Times New Roman"/>
                <w:b/>
                <w:noProof/>
              </w:rPr>
              <w:t>đơn hàng</w:t>
            </w:r>
            <w:r w:rsidR="00A94832">
              <w:rPr>
                <w:rFonts w:eastAsia="Times New Roman" w:cs="Times New Roman"/>
                <w:b/>
                <w:noProof/>
              </w:rPr>
              <w:t xml:space="preserve"> mới khi đã tạo khuyễn mãi</w:t>
            </w:r>
            <w:r w:rsidRPr="00C900C7">
              <w:rPr>
                <w:rFonts w:eastAsia="Times New Roman" w:cs="Times New Roman"/>
                <w:noProof/>
              </w:rPr>
              <w:t>.</w:t>
            </w:r>
          </w:p>
          <w:p w14:paraId="50429E4B" w14:textId="0E830DD0" w:rsidR="00947112" w:rsidRPr="00C900C7" w:rsidRDefault="00947112" w:rsidP="00FB33BB">
            <w:pPr>
              <w:pStyle w:val="ListParagraph"/>
              <w:numPr>
                <w:ilvl w:val="0"/>
                <w:numId w:val="2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thống thông báo: </w:t>
            </w:r>
            <w:r w:rsidRPr="00C900C7">
              <w:rPr>
                <w:rFonts w:eastAsia="Times New Roman" w:cs="Times New Roman"/>
                <w:b/>
                <w:noProof/>
              </w:rPr>
              <w:t xml:space="preserve">Tạo </w:t>
            </w:r>
            <w:r w:rsidR="00A94832">
              <w:rPr>
                <w:rFonts w:eastAsia="Times New Roman" w:cs="Times New Roman"/>
                <w:b/>
                <w:noProof/>
              </w:rPr>
              <w:t>khuyến mãi</w:t>
            </w:r>
            <w:r w:rsidRPr="00C900C7">
              <w:rPr>
                <w:rFonts w:eastAsia="Times New Roman" w:cs="Times New Roman"/>
                <w:b/>
                <w:noProof/>
              </w:rPr>
              <w:t xml:space="preserve"> thành công.</w:t>
            </w:r>
          </w:p>
        </w:tc>
      </w:tr>
      <w:tr w:rsidR="00947112" w:rsidRPr="00C900C7" w14:paraId="481B6439" w14:textId="77777777" w:rsidTr="00FB33BB">
        <w:trPr>
          <w:trHeight w:val="1196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8A5705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4"/>
              <w:gridCol w:w="4393"/>
            </w:tblGrid>
            <w:tr w:rsidR="00947112" w:rsidRPr="00C900C7" w14:paraId="2DC31350" w14:textId="77777777" w:rsidTr="00FB33BB">
              <w:trPr>
                <w:trHeight w:val="147"/>
              </w:trPr>
              <w:tc>
                <w:tcPr>
                  <w:tcW w:w="1554" w:type="dxa"/>
                  <w:shd w:val="clear" w:color="auto" w:fill="B4C6E7" w:themeFill="accent1" w:themeFillTint="66"/>
                </w:tcPr>
                <w:p w14:paraId="02390DEC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Mã</w:t>
                  </w:r>
                </w:p>
              </w:tc>
              <w:tc>
                <w:tcPr>
                  <w:tcW w:w="4393" w:type="dxa"/>
                  <w:shd w:val="clear" w:color="auto" w:fill="B4C6E7" w:themeFill="accent1" w:themeFillTint="66"/>
                </w:tcPr>
                <w:p w14:paraId="61D7C590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Nội dung</w:t>
                  </w:r>
                </w:p>
              </w:tc>
            </w:tr>
            <w:tr w:rsidR="00947112" w:rsidRPr="00C900C7" w14:paraId="6918F256" w14:textId="77777777" w:rsidTr="00FB33BB">
              <w:trPr>
                <w:trHeight w:val="152"/>
              </w:trPr>
              <w:tc>
                <w:tcPr>
                  <w:tcW w:w="1554" w:type="dxa"/>
                  <w:shd w:val="clear" w:color="auto" w:fill="FFFFFF" w:themeFill="background1"/>
                </w:tcPr>
                <w:p w14:paraId="2FC8A10E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NFR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E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001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-1</w:t>
                  </w:r>
                </w:p>
              </w:tc>
              <w:tc>
                <w:tcPr>
                  <w:tcW w:w="4393" w:type="dxa"/>
                  <w:shd w:val="clear" w:color="auto" w:fill="FFFFFF" w:themeFill="background1"/>
                </w:tcPr>
                <w:p w14:paraId="3ED76A61" w14:textId="77777777" w:rsidR="00947112" w:rsidRPr="00C900C7" w:rsidRDefault="0094711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Sự kiện 3, 4 xảy ra đồng thời</w:t>
                  </w:r>
                </w:p>
              </w:tc>
            </w:tr>
          </w:tbl>
          <w:p w14:paraId="7D15CB0B" w14:textId="77777777" w:rsidR="00947112" w:rsidRPr="00C900C7" w:rsidRDefault="0094711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</w:tr>
    </w:tbl>
    <w:p w14:paraId="23814E98" w14:textId="45810075" w:rsidR="00947112" w:rsidRDefault="00947112" w:rsidP="00947112"/>
    <w:p w14:paraId="00FB62DF" w14:textId="470CBABC" w:rsidR="00CE41BF" w:rsidRDefault="00CE41BF" w:rsidP="00947112"/>
    <w:p w14:paraId="4E64A134" w14:textId="51A567FC" w:rsidR="00CE41BF" w:rsidRDefault="00CE41BF" w:rsidP="00947112">
      <w:r>
        <w:t>Thông tin chi tiết khuyến mãi: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9"/>
        <w:gridCol w:w="1807"/>
        <w:gridCol w:w="1798"/>
        <w:gridCol w:w="2453"/>
        <w:gridCol w:w="2240"/>
      </w:tblGrid>
      <w:tr w:rsidR="00CE41BF" w:rsidRPr="00C900C7" w14:paraId="593741E1" w14:textId="77777777" w:rsidTr="00FB33BB">
        <w:tc>
          <w:tcPr>
            <w:tcW w:w="742" w:type="dxa"/>
            <w:shd w:val="clear" w:color="auto" w:fill="D9E2F3" w:themeFill="accent1" w:themeFillTint="33"/>
          </w:tcPr>
          <w:p w14:paraId="1020165D" w14:textId="77777777" w:rsidR="00CE41BF" w:rsidRPr="00C900C7" w:rsidRDefault="00CE41BF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84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STT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3A06B74A" w14:textId="77777777" w:rsidR="00CE41BF" w:rsidRPr="00C900C7" w:rsidRDefault="00CE41BF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85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Tên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2EB272FE" w14:textId="77777777" w:rsidR="00CE41BF" w:rsidRPr="00C900C7" w:rsidRDefault="00CE41BF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86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Bắt buộc?</w:t>
            </w:r>
          </w:p>
        </w:tc>
        <w:tc>
          <w:tcPr>
            <w:tcW w:w="2522" w:type="dxa"/>
            <w:shd w:val="clear" w:color="auto" w:fill="D9E2F3" w:themeFill="accent1" w:themeFillTint="33"/>
          </w:tcPr>
          <w:p w14:paraId="0EF23D56" w14:textId="77777777" w:rsidR="00CE41BF" w:rsidRPr="00C900C7" w:rsidRDefault="00CE41BF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87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Điều kiện</w:t>
            </w:r>
          </w:p>
        </w:tc>
        <w:tc>
          <w:tcPr>
            <w:tcW w:w="2297" w:type="dxa"/>
            <w:shd w:val="clear" w:color="auto" w:fill="D9E2F3" w:themeFill="accent1" w:themeFillTint="33"/>
          </w:tcPr>
          <w:p w14:paraId="7E27D585" w14:textId="77777777" w:rsidR="00CE41BF" w:rsidRPr="00C900C7" w:rsidRDefault="00CE41BF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88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Ví dụ</w:t>
            </w:r>
          </w:p>
        </w:tc>
      </w:tr>
      <w:tr w:rsidR="00CE41BF" w:rsidRPr="00C900C7" w14:paraId="66948307" w14:textId="77777777" w:rsidTr="00FB33BB">
        <w:tc>
          <w:tcPr>
            <w:tcW w:w="742" w:type="dxa"/>
            <w:shd w:val="clear" w:color="auto" w:fill="E7E6E6" w:themeFill="background2"/>
          </w:tcPr>
          <w:p w14:paraId="37E74A9A" w14:textId="77777777" w:rsidR="00CE41BF" w:rsidRPr="00C900C7" w:rsidRDefault="00CE41BF" w:rsidP="00FB33BB">
            <w:pPr>
              <w:spacing w:after="240"/>
              <w:jc w:val="center"/>
              <w:rPr>
                <w:noProof/>
                <w:rPrChange w:id="89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3F25C512" w14:textId="3468F5CD" w:rsidR="00CE41BF" w:rsidRPr="00C900C7" w:rsidRDefault="00CE41BF" w:rsidP="00FB33BB">
            <w:pPr>
              <w:spacing w:after="240"/>
              <w:rPr>
                <w:b/>
                <w:noProof/>
                <w:rPrChange w:id="90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b/>
                <w:noProof/>
              </w:rPr>
              <w:t xml:space="preserve">Tên </w:t>
            </w:r>
            <w:r>
              <w:rPr>
                <w:b/>
                <w:noProof/>
              </w:rPr>
              <w:t>khuyến mãi</w:t>
            </w:r>
          </w:p>
        </w:tc>
        <w:tc>
          <w:tcPr>
            <w:tcW w:w="1870" w:type="dxa"/>
            <w:shd w:val="clear" w:color="auto" w:fill="E7E6E6" w:themeFill="background2"/>
          </w:tcPr>
          <w:p w14:paraId="27061630" w14:textId="77777777" w:rsidR="00CE41BF" w:rsidRPr="00C900C7" w:rsidRDefault="00CE41BF" w:rsidP="00FB33BB">
            <w:pPr>
              <w:spacing w:after="240"/>
              <w:jc w:val="center"/>
              <w:rPr>
                <w:noProof/>
                <w:rPrChange w:id="91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Có</w:t>
            </w:r>
          </w:p>
        </w:tc>
        <w:tc>
          <w:tcPr>
            <w:tcW w:w="2522" w:type="dxa"/>
            <w:shd w:val="clear" w:color="auto" w:fill="E7E6E6" w:themeFill="background2"/>
          </w:tcPr>
          <w:p w14:paraId="2F8DF054" w14:textId="77777777" w:rsidR="00CE41BF" w:rsidRPr="00C900C7" w:rsidRDefault="00CE41BF" w:rsidP="00FB33BB">
            <w:pPr>
              <w:pStyle w:val="ListParagraph"/>
              <w:numPr>
                <w:ilvl w:val="0"/>
                <w:numId w:val="2"/>
              </w:numPr>
              <w:spacing w:before="120" w:after="240" w:line="360" w:lineRule="auto"/>
              <w:rPr>
                <w:noProof/>
                <w:rPrChange w:id="92" w:author="User" w:date="2020-12-04T14:2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 xml:space="preserve">Hệ thống </w:t>
            </w:r>
            <w:r w:rsidRPr="00C900C7">
              <w:rPr>
                <w:b/>
                <w:noProof/>
              </w:rPr>
              <w:t xml:space="preserve">tự động </w:t>
            </w:r>
            <w:r w:rsidRPr="00C900C7">
              <w:rPr>
                <w:noProof/>
              </w:rPr>
              <w:t>điền.</w:t>
            </w:r>
          </w:p>
        </w:tc>
        <w:tc>
          <w:tcPr>
            <w:tcW w:w="2297" w:type="dxa"/>
            <w:shd w:val="clear" w:color="auto" w:fill="E7E6E6" w:themeFill="background2"/>
          </w:tcPr>
          <w:p w14:paraId="73498587" w14:textId="6F687322" w:rsidR="00CE41BF" w:rsidRPr="00C900C7" w:rsidRDefault="00CE41BF" w:rsidP="00FB33BB">
            <w:pPr>
              <w:spacing w:after="240"/>
              <w:ind w:left="720" w:hanging="720"/>
              <w:jc w:val="center"/>
              <w:rPr>
                <w:noProof/>
                <w:rPrChange w:id="93" w:author="User" w:date="2020-12-04T14:17:00Z">
                  <w:rPr>
                    <w:b/>
                    <w:bCs/>
                  </w:rPr>
                </w:rPrChange>
              </w:rPr>
            </w:pPr>
            <w:r>
              <w:rPr>
                <w:noProof/>
              </w:rPr>
              <w:t>Mừng giáng sinh, giảm giá xập xình</w:t>
            </w:r>
          </w:p>
        </w:tc>
      </w:tr>
      <w:tr w:rsidR="00CE41BF" w:rsidRPr="00C900C7" w14:paraId="3E51014A" w14:textId="77777777" w:rsidTr="00FB33BB">
        <w:tc>
          <w:tcPr>
            <w:tcW w:w="742" w:type="dxa"/>
          </w:tcPr>
          <w:p w14:paraId="6A738E77" w14:textId="77777777" w:rsidR="00CE41BF" w:rsidRPr="00C900C7" w:rsidRDefault="00CE41BF" w:rsidP="00FB33BB">
            <w:pPr>
              <w:spacing w:after="240"/>
              <w:jc w:val="center"/>
              <w:rPr>
                <w:noProof/>
                <w:rPrChange w:id="94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2</w:t>
            </w:r>
          </w:p>
        </w:tc>
        <w:tc>
          <w:tcPr>
            <w:tcW w:w="1870" w:type="dxa"/>
          </w:tcPr>
          <w:p w14:paraId="6E2D4CC9" w14:textId="137A8F1A" w:rsidR="00CE41BF" w:rsidRPr="00C900C7" w:rsidRDefault="00CE41BF" w:rsidP="00FB33BB">
            <w:pPr>
              <w:spacing w:after="240"/>
              <w:rPr>
                <w:b/>
                <w:noProof/>
                <w:rPrChange w:id="95" w:author="User" w:date="2020-12-04T14:13:00Z">
                  <w:rPr>
                    <w:b/>
                    <w:bCs/>
                  </w:rPr>
                </w:rPrChange>
              </w:rPr>
            </w:pPr>
            <w:r>
              <w:rPr>
                <w:b/>
                <w:noProof/>
              </w:rPr>
              <w:t>Số tiền khuyến mãi</w:t>
            </w:r>
          </w:p>
        </w:tc>
        <w:tc>
          <w:tcPr>
            <w:tcW w:w="1870" w:type="dxa"/>
          </w:tcPr>
          <w:p w14:paraId="5AE7A7E4" w14:textId="77777777" w:rsidR="00CE41BF" w:rsidRPr="00C900C7" w:rsidRDefault="00CE41BF" w:rsidP="00FB33BB">
            <w:pPr>
              <w:spacing w:after="240"/>
              <w:jc w:val="center"/>
              <w:rPr>
                <w:noProof/>
                <w:rPrChange w:id="96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Có</w:t>
            </w:r>
          </w:p>
        </w:tc>
        <w:tc>
          <w:tcPr>
            <w:tcW w:w="2522" w:type="dxa"/>
          </w:tcPr>
          <w:p w14:paraId="0420ACD3" w14:textId="77777777" w:rsidR="00CE41BF" w:rsidRPr="00C900C7" w:rsidRDefault="00CE41BF" w:rsidP="00FB33BB">
            <w:pPr>
              <w:pStyle w:val="ListParagraph"/>
              <w:numPr>
                <w:ilvl w:val="0"/>
                <w:numId w:val="2"/>
              </w:numPr>
              <w:spacing w:before="120" w:after="240" w:line="360" w:lineRule="auto"/>
              <w:rPr>
                <w:noProof/>
                <w:rPrChange w:id="97" w:author="User" w:date="2020-12-04T14:2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 xml:space="preserve">Hệ thống </w:t>
            </w:r>
            <w:r w:rsidRPr="00C900C7">
              <w:rPr>
                <w:b/>
                <w:noProof/>
              </w:rPr>
              <w:t xml:space="preserve">tự động </w:t>
            </w:r>
            <w:r w:rsidRPr="00C900C7">
              <w:rPr>
                <w:noProof/>
              </w:rPr>
              <w:t>điền.</w:t>
            </w:r>
          </w:p>
        </w:tc>
        <w:tc>
          <w:tcPr>
            <w:tcW w:w="2297" w:type="dxa"/>
          </w:tcPr>
          <w:p w14:paraId="7492C9B4" w14:textId="48D799FB" w:rsidR="00CE41BF" w:rsidRPr="00C900C7" w:rsidRDefault="00CE41BF" w:rsidP="00FB33BB">
            <w:pPr>
              <w:spacing w:after="240"/>
              <w:jc w:val="center"/>
              <w:rPr>
                <w:noProof/>
                <w:rPrChange w:id="98" w:author="User" w:date="2020-12-04T14:17:00Z">
                  <w:rPr>
                    <w:b/>
                    <w:bCs/>
                  </w:rPr>
                </w:rPrChange>
              </w:rPr>
            </w:pPr>
            <w:r>
              <w:rPr>
                <w:noProof/>
              </w:rPr>
              <w:t>30% OFF ALL ITEM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88"/>
        <w:gridCol w:w="1837"/>
        <w:gridCol w:w="2435"/>
        <w:gridCol w:w="2242"/>
      </w:tblGrid>
      <w:tr w:rsidR="00CE41BF" w:rsidRPr="00C900C7" w14:paraId="7B271772" w14:textId="77777777" w:rsidTr="00CE41BF">
        <w:trPr>
          <w:ins w:id="99" w:author="User" w:date="2020-12-04T14:20:00Z"/>
        </w:trPr>
        <w:tc>
          <w:tcPr>
            <w:tcW w:w="715" w:type="dxa"/>
            <w:shd w:val="clear" w:color="auto" w:fill="E7E6E6" w:themeFill="background2"/>
          </w:tcPr>
          <w:p w14:paraId="44AB5A4F" w14:textId="77777777" w:rsidR="00CE41BF" w:rsidRPr="00C900C7" w:rsidRDefault="00CE41BF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3</w:t>
            </w:r>
          </w:p>
        </w:tc>
        <w:tc>
          <w:tcPr>
            <w:tcW w:w="1788" w:type="dxa"/>
            <w:shd w:val="clear" w:color="auto" w:fill="E7E6E6" w:themeFill="background2"/>
          </w:tcPr>
          <w:p w14:paraId="7CB46E26" w14:textId="3DA96997" w:rsidR="00CE41BF" w:rsidRPr="00C900C7" w:rsidRDefault="00CE41BF" w:rsidP="00FB33BB">
            <w:pPr>
              <w:spacing w:before="120" w:after="240"/>
              <w:rPr>
                <w:rFonts w:cs="Times New Roman"/>
                <w:b/>
                <w:noProof/>
                <w:rPrChange w:id="100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>
              <w:rPr>
                <w:rFonts w:cs="Times New Roman"/>
                <w:b/>
                <w:noProof/>
              </w:rPr>
              <w:t>Thời gian khuyến mãi</w:t>
            </w:r>
          </w:p>
        </w:tc>
        <w:tc>
          <w:tcPr>
            <w:tcW w:w="1837" w:type="dxa"/>
            <w:shd w:val="clear" w:color="auto" w:fill="E7E6E6" w:themeFill="background2"/>
          </w:tcPr>
          <w:p w14:paraId="30F2A5C3" w14:textId="77777777" w:rsidR="00CE41BF" w:rsidRPr="00C900C7" w:rsidRDefault="00CE41BF" w:rsidP="00FB33BB">
            <w:pPr>
              <w:spacing w:before="120" w:after="240"/>
              <w:jc w:val="center"/>
              <w:rPr>
                <w:rFonts w:cs="Times New Roman"/>
                <w:b/>
                <w:noProof/>
                <w:rPrChange w:id="101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b/>
                <w:noProof/>
              </w:rPr>
              <w:t>Có</w:t>
            </w:r>
          </w:p>
        </w:tc>
        <w:tc>
          <w:tcPr>
            <w:tcW w:w="2435" w:type="dxa"/>
            <w:shd w:val="clear" w:color="auto" w:fill="E7E6E6" w:themeFill="background2"/>
          </w:tcPr>
          <w:p w14:paraId="67CDEA5A" w14:textId="77777777" w:rsidR="00CE41BF" w:rsidRPr="00C900C7" w:rsidRDefault="00CE41BF" w:rsidP="00FB33BB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  <w:rPrChange w:id="102" w:author="User" w:date="2020-12-04T14:18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 xml:space="preserve">Hệ thống </w:t>
            </w:r>
            <w:r w:rsidRPr="00C900C7">
              <w:rPr>
                <w:rFonts w:cs="Times New Roman"/>
                <w:b/>
                <w:noProof/>
              </w:rPr>
              <w:t xml:space="preserve">tự động </w:t>
            </w:r>
            <w:r w:rsidRPr="00C900C7">
              <w:rPr>
                <w:rFonts w:cs="Times New Roman"/>
                <w:noProof/>
              </w:rPr>
              <w:t>điền.</w:t>
            </w:r>
          </w:p>
        </w:tc>
        <w:tc>
          <w:tcPr>
            <w:tcW w:w="2242" w:type="dxa"/>
            <w:shd w:val="clear" w:color="auto" w:fill="E7E6E6" w:themeFill="background2"/>
          </w:tcPr>
          <w:p w14:paraId="61A46798" w14:textId="1FFA5587" w:rsidR="00CE41BF" w:rsidRPr="00C900C7" w:rsidRDefault="00CE41BF" w:rsidP="00FB33BB">
            <w:pPr>
              <w:spacing w:before="120" w:after="240"/>
              <w:jc w:val="center"/>
              <w:rPr>
                <w:rFonts w:cs="Times New Roman"/>
                <w:noProof/>
                <w:rPrChange w:id="103" w:author="User" w:date="2020-12-04T14:19:00Z">
                  <w:rPr>
                    <w:rFonts w:cs="Times New Roman"/>
                    <w:b/>
                    <w:bCs/>
                  </w:rPr>
                </w:rPrChange>
              </w:rPr>
            </w:pPr>
            <w:r>
              <w:rPr>
                <w:rFonts w:cs="Times New Roman"/>
                <w:noProof/>
              </w:rPr>
              <w:t>Từ 24-26/12</w:t>
            </w:r>
          </w:p>
        </w:tc>
      </w:tr>
    </w:tbl>
    <w:p w14:paraId="5193047D" w14:textId="77777777" w:rsidR="00CE41BF" w:rsidRDefault="00CE41BF" w:rsidP="00947112"/>
    <w:p w14:paraId="2EE997C3" w14:textId="502CFCCC" w:rsidR="00947112" w:rsidRDefault="00947112" w:rsidP="00947112">
      <w:pPr>
        <w:pStyle w:val="heading3"/>
        <w:numPr>
          <w:ilvl w:val="2"/>
          <w:numId w:val="6"/>
        </w:numPr>
      </w:pPr>
      <w:r>
        <w:t>UCF002: Xem danh sách khuyến mãi</w:t>
      </w:r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104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A94832" w:rsidRPr="00C900C7" w14:paraId="33CE862A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95C58AF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6C2E295" w14:textId="17BD81B1" w:rsidR="00A94832" w:rsidRPr="00C900C7" w:rsidRDefault="00A94832" w:rsidP="00FB33BB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>
              <w:rPr>
                <w:rFonts w:cs="Times New Roman"/>
              </w:rPr>
              <w:t>F</w:t>
            </w:r>
            <w:r w:rsidRPr="00C900C7">
              <w:rPr>
                <w:rFonts w:cs="Times New Roman"/>
              </w:rPr>
              <w:t>00</w:t>
            </w:r>
            <w:r w:rsidR="00CE41BF">
              <w:rPr>
                <w:rFonts w:cs="Times New Roman"/>
              </w:rPr>
              <w:t>2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D7B19A9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69456B0" w14:textId="0E53C98F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>
              <w:rPr>
                <w:rFonts w:cs="Times New Roman"/>
              </w:rPr>
              <w:t>Xem danh sách khuyến mãi</w:t>
            </w:r>
          </w:p>
        </w:tc>
      </w:tr>
      <w:tr w:rsidR="00A94832" w:rsidRPr="00C900C7" w14:paraId="1B509B50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DC636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9CDFF" w14:textId="1625C6DB" w:rsidR="00A94832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eastAsia="Times New Roman" w:cs="Times New Roman"/>
                <w:noProof/>
              </w:rPr>
              <w:t>Quản lý</w:t>
            </w:r>
          </w:p>
        </w:tc>
      </w:tr>
      <w:tr w:rsidR="00A94832" w:rsidRPr="00C900C7" w14:paraId="62A7CB51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E630036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70C01A4" w14:textId="56B0202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 xml:space="preserve">Xem </w:t>
            </w:r>
            <w:r>
              <w:rPr>
                <w:rFonts w:cs="Times New Roman"/>
              </w:rPr>
              <w:t>danh sách khuyến mãi</w:t>
            </w:r>
          </w:p>
        </w:tc>
      </w:tr>
      <w:tr w:rsidR="00A94832" w:rsidRPr="00C900C7" w14:paraId="5B5C8A1F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FBAFD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57092" w14:textId="419DE3B5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Chọn tính năng</w:t>
            </w:r>
            <w:r w:rsidRPr="00C900C7">
              <w:rPr>
                <w:rFonts w:cs="Times New Roman"/>
                <w:b/>
              </w:rPr>
              <w:t xml:space="preserve"> Xem </w:t>
            </w:r>
            <w:r>
              <w:rPr>
                <w:rFonts w:cs="Times New Roman"/>
                <w:b/>
              </w:rPr>
              <w:t>danh sách khuyến mãi</w:t>
            </w:r>
          </w:p>
        </w:tc>
      </w:tr>
      <w:tr w:rsidR="00A94832" w:rsidRPr="00C900C7" w14:paraId="7E6248A0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82BB57C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FDE10F2" w14:textId="7D151F59" w:rsidR="00A94832" w:rsidRPr="00A94832" w:rsidRDefault="00A94832" w:rsidP="00FB33BB">
            <w:pPr>
              <w:pStyle w:val="ListParagraph"/>
              <w:numPr>
                <w:ilvl w:val="0"/>
                <w:numId w:val="2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="00CE41BF">
              <w:rPr>
                <w:rFonts w:eastAsia="Times New Roman" w:cs="Times New Roman"/>
                <w:b/>
                <w:noProof/>
              </w:rPr>
              <w:t>Quản lý</w:t>
            </w:r>
            <w:r w:rsidRPr="00C900C7">
              <w:rPr>
                <w:rFonts w:eastAsia="Times New Roman" w:cs="Times New Roman"/>
                <w:b/>
                <w:noProof/>
              </w:rPr>
              <w:t>.</w:t>
            </w:r>
          </w:p>
          <w:p w14:paraId="22B8380E" w14:textId="355CFB3E" w:rsidR="00A94832" w:rsidRPr="00C900C7" w:rsidRDefault="00A94832" w:rsidP="00FB33BB">
            <w:pPr>
              <w:pStyle w:val="ListParagraph"/>
              <w:numPr>
                <w:ilvl w:val="0"/>
                <w:numId w:val="2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3D706B">
              <w:rPr>
                <w:rFonts w:eastAsia="Times New Roman" w:cs="Times New Roman"/>
                <w:bCs/>
                <w:noProof/>
              </w:rPr>
              <w:t>Nhân viên tạo thành công khuyến mãi ở UCF001</w:t>
            </w:r>
            <w:r>
              <w:rPr>
                <w:rFonts w:eastAsia="Times New Roman" w:cs="Times New Roman"/>
                <w:b/>
                <w:noProof/>
              </w:rPr>
              <w:t>: Tạo khuyến mãi</w:t>
            </w:r>
          </w:p>
          <w:p w14:paraId="04E91F4C" w14:textId="61355F22" w:rsidR="00A94832" w:rsidRPr="00C900C7" w:rsidRDefault="00A94832" w:rsidP="00A94832">
            <w:pPr>
              <w:pStyle w:val="ListParagraph"/>
              <w:tabs>
                <w:tab w:val="left" w:pos="4080"/>
              </w:tabs>
              <w:ind w:left="780"/>
              <w:jc w:val="both"/>
              <w:rPr>
                <w:rFonts w:cs="Times New Roman"/>
                <w:b/>
              </w:rPr>
            </w:pPr>
          </w:p>
        </w:tc>
      </w:tr>
      <w:tr w:rsidR="00A94832" w:rsidRPr="00C900C7" w14:paraId="593C9597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105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163"/>
          <w:trPrChange w:id="106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107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1B890DCD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108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109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A94832" w:rsidRPr="00C900C7" w14:paraId="07BEEE74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73E325B2" w14:textId="77777777" w:rsidR="00A94832" w:rsidRPr="00C900C7" w:rsidRDefault="00A9483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1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6C2A0EA7" w14:textId="77777777" w:rsidR="00A94832" w:rsidRPr="00C900C7" w:rsidRDefault="00A9483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1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4C6E7" w:themeFill="accent1" w:themeFillTint="66"/>
                </w:tcPr>
                <w:p w14:paraId="24811993" w14:textId="77777777" w:rsidR="00A94832" w:rsidRPr="00C900C7" w:rsidRDefault="00A9483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1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A94832" w:rsidRPr="00C900C7" w14:paraId="4DB6CAF0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42CE87A5" w14:textId="77777777" w:rsidR="00A94832" w:rsidRPr="00C900C7" w:rsidRDefault="00A9483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1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14:paraId="0836A4EE" w14:textId="77777777" w:rsidR="00A94832" w:rsidRPr="00C900C7" w:rsidRDefault="00A9483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1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3361E5B9" w14:textId="6B8791A7" w:rsidR="00A94832" w:rsidRPr="00C900C7" w:rsidRDefault="00A9483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Chọn </w:t>
                  </w:r>
                  <w:r>
                    <w:rPr>
                      <w:rFonts w:eastAsia="Times New Roman" w:cs="Times New Roman"/>
                      <w:noProof/>
                    </w:rPr>
                    <w:t xml:space="preserve">tính năng xem </w:t>
                  </w:r>
                  <w:r w:rsidRPr="00A94832">
                    <w:rPr>
                      <w:rFonts w:eastAsia="Times New Roman" w:cs="Times New Roman"/>
                      <w:b/>
                      <w:bCs/>
                      <w:noProof/>
                    </w:rPr>
                    <w:t>danh sách khuyến mãi</w:t>
                  </w:r>
                </w:p>
              </w:tc>
            </w:tr>
            <w:tr w:rsidR="00A94832" w:rsidRPr="00C900C7" w14:paraId="24BB7664" w14:textId="77777777" w:rsidTr="00FB33BB">
              <w:tblPrEx>
                <w:tblW w:w="0" w:type="auto"/>
                <w:tblPrExChange w:id="115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16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17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78944621" w14:textId="77777777" w:rsidR="00A94832" w:rsidRPr="00C900C7" w:rsidRDefault="00A9483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1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119" w:author="User" w:date="2020-12-04T14:13:00Z">
                    <w:tcPr>
                      <w:tcW w:w="1959" w:type="dxa"/>
                    </w:tcPr>
                  </w:tcPrChange>
                </w:tcPr>
                <w:p w14:paraId="6B53643C" w14:textId="77777777" w:rsidR="00A94832" w:rsidRPr="00C900C7" w:rsidRDefault="00A9483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2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121" w:author="User" w:date="2020-12-04T14:13:00Z">
                    <w:tcPr>
                      <w:tcW w:w="2434" w:type="dxa"/>
                    </w:tcPr>
                  </w:tcPrChange>
                </w:tcPr>
                <w:p w14:paraId="79394290" w14:textId="2B7A9021" w:rsidR="00A94832" w:rsidRPr="00C900C7" w:rsidRDefault="00A94832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Hiển thị </w:t>
                  </w:r>
                  <w:r>
                    <w:rPr>
                      <w:rFonts w:eastAsia="Times New Roman" w:cs="Times New Roman"/>
                      <w:noProof/>
                    </w:rPr>
                    <w:t>danh sách khuyến mãi</w:t>
                  </w:r>
                </w:p>
              </w:tc>
            </w:tr>
          </w:tbl>
          <w:p w14:paraId="46B99958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A94832" w:rsidRPr="00C900C7" w14:paraId="736084B3" w14:textId="77777777" w:rsidTr="00FB33BB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0443ACC8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33482FDA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A94832" w:rsidRPr="00C900C7" w14:paraId="76596776" w14:textId="77777777" w:rsidTr="00FB33BB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8CFC44E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5AAD926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A94832" w:rsidRPr="00C900C7" w14:paraId="098F6926" w14:textId="77777777" w:rsidTr="00FB33BB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EE2FFD8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57DE38D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Hiển thị thông tin chi tiết của đơn hàng</w:t>
            </w:r>
          </w:p>
        </w:tc>
      </w:tr>
      <w:tr w:rsidR="00A94832" w:rsidRPr="00C900C7" w14:paraId="51CDADC8" w14:textId="77777777" w:rsidTr="00FB33BB">
        <w:trPr>
          <w:trHeight w:val="512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5DC190DF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65DFB272" w14:textId="77777777" w:rsidR="00A94832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  <w:r w:rsidRPr="00C900C7">
              <w:rPr>
                <w:rFonts w:eastAsia="Times New Roman" w:cs="Times New Roman"/>
                <w:bCs/>
                <w:noProof/>
              </w:rPr>
              <w:t>Không</w:t>
            </w:r>
          </w:p>
        </w:tc>
      </w:tr>
    </w:tbl>
    <w:p w14:paraId="68EB0C2D" w14:textId="77777777" w:rsidR="00A94832" w:rsidRDefault="00A94832" w:rsidP="00A94832"/>
    <w:p w14:paraId="75592F84" w14:textId="0CFCF2E9" w:rsidR="00947112" w:rsidRDefault="00947112" w:rsidP="00947112">
      <w:pPr>
        <w:pStyle w:val="heading3"/>
        <w:numPr>
          <w:ilvl w:val="2"/>
          <w:numId w:val="6"/>
        </w:numPr>
      </w:pPr>
      <w:r>
        <w:t>UCF003: Tìm kiếm khuyến mãi</w:t>
      </w:r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122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3D706B" w:rsidRPr="00C900C7" w14:paraId="3BDD86D5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14B05B9" w14:textId="77777777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62732D2" w14:textId="48692D04" w:rsidR="003D706B" w:rsidRPr="00C900C7" w:rsidRDefault="003D706B" w:rsidP="00FB33BB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>
              <w:rPr>
                <w:rFonts w:cs="Times New Roman"/>
              </w:rPr>
              <w:t>F</w:t>
            </w:r>
            <w:r w:rsidRPr="00C900C7">
              <w:rPr>
                <w:rFonts w:cs="Times New Roman"/>
              </w:rPr>
              <w:t>00</w:t>
            </w:r>
            <w:r>
              <w:rPr>
                <w:rFonts w:cs="Times New Roman"/>
              </w:rPr>
              <w:t>3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8D56701" w14:textId="77777777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DDD3F98" w14:textId="584FD3BC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 xml:space="preserve">Tìm kiếm </w:t>
            </w:r>
            <w:r>
              <w:rPr>
                <w:rFonts w:cs="Times New Roman"/>
              </w:rPr>
              <w:t>khuyến mãi</w:t>
            </w:r>
          </w:p>
        </w:tc>
      </w:tr>
      <w:tr w:rsidR="003D706B" w:rsidRPr="00C900C7" w14:paraId="17111F66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A6056" w14:textId="77777777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E9D9C" w14:textId="6039206E" w:rsidR="003D706B" w:rsidRPr="00C900C7" w:rsidRDefault="00CE41BF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eastAsia="Times New Roman" w:cs="Times New Roman"/>
                <w:noProof/>
              </w:rPr>
              <w:t>Quản lý</w:t>
            </w:r>
          </w:p>
        </w:tc>
      </w:tr>
      <w:tr w:rsidR="003D706B" w:rsidRPr="00C900C7" w14:paraId="598BE36D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6EE489A" w14:textId="77777777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E63E66D" w14:textId="0D7BDB8A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 xml:space="preserve">Tìm </w:t>
            </w:r>
            <w:r>
              <w:rPr>
                <w:rFonts w:cs="Times New Roman"/>
              </w:rPr>
              <w:t>kiếm khuyến mãi</w:t>
            </w:r>
          </w:p>
        </w:tc>
      </w:tr>
      <w:tr w:rsidR="003D706B" w:rsidRPr="00C900C7" w14:paraId="09E71960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0A1F0" w14:textId="77777777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1701F" w14:textId="64969289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Chọn tính năng</w:t>
            </w:r>
            <w:r w:rsidRPr="00C900C7">
              <w:rPr>
                <w:rFonts w:cs="Times New Roman"/>
              </w:rPr>
              <w:t xml:space="preserve"> </w:t>
            </w:r>
            <w:r w:rsidRPr="00C900C7">
              <w:rPr>
                <w:rFonts w:cs="Times New Roman"/>
                <w:b/>
              </w:rPr>
              <w:t xml:space="preserve">Tìm kiếm </w:t>
            </w:r>
            <w:r>
              <w:rPr>
                <w:rFonts w:cs="Times New Roman"/>
                <w:b/>
              </w:rPr>
              <w:t>khuyến mãi</w:t>
            </w:r>
          </w:p>
        </w:tc>
      </w:tr>
      <w:tr w:rsidR="003D706B" w:rsidRPr="00C900C7" w14:paraId="181156E9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1C52FA0" w14:textId="77777777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4C0C600" w14:textId="64E9AF52" w:rsidR="003D706B" w:rsidRPr="003D706B" w:rsidRDefault="003D706B" w:rsidP="00FB33BB">
            <w:pPr>
              <w:pStyle w:val="ListParagraph"/>
              <w:numPr>
                <w:ilvl w:val="0"/>
                <w:numId w:val="2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="00CE41BF">
              <w:rPr>
                <w:rFonts w:eastAsia="Times New Roman" w:cs="Times New Roman"/>
                <w:b/>
                <w:noProof/>
              </w:rPr>
              <w:t>Quản lý</w:t>
            </w:r>
          </w:p>
          <w:p w14:paraId="7CD26FA9" w14:textId="66CE08AA" w:rsidR="003D706B" w:rsidRPr="00C900C7" w:rsidRDefault="003D706B" w:rsidP="00FB33BB">
            <w:pPr>
              <w:pStyle w:val="ListParagraph"/>
              <w:numPr>
                <w:ilvl w:val="0"/>
                <w:numId w:val="2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eastAsia="Times New Roman" w:cs="Times New Roman"/>
                <w:noProof/>
              </w:rPr>
              <w:t xml:space="preserve">Đang thực hiện: </w:t>
            </w:r>
            <w:r w:rsidRPr="003D706B">
              <w:rPr>
                <w:rFonts w:eastAsia="Times New Roman" w:cs="Times New Roman"/>
                <w:b/>
                <w:bCs/>
                <w:noProof/>
              </w:rPr>
              <w:t>UCF003: Xem danh sách khuyến mãi</w:t>
            </w:r>
          </w:p>
          <w:p w14:paraId="72789C4E" w14:textId="77777777" w:rsidR="003D706B" w:rsidRPr="00C900C7" w:rsidRDefault="003D706B" w:rsidP="00FB33BB">
            <w:pPr>
              <w:pStyle w:val="ListParagraph"/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</w:tr>
      <w:tr w:rsidR="003D706B" w:rsidRPr="00C900C7" w14:paraId="21C26D26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123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429"/>
          <w:trPrChange w:id="124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125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C3FF9A4" w14:textId="77777777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126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127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3D706B" w:rsidRPr="00C900C7" w14:paraId="60F5D442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6D58EFFA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2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07FB3D24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2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4C6E7" w:themeFill="accent1" w:themeFillTint="66"/>
                </w:tcPr>
                <w:p w14:paraId="4C65302C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3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3D706B" w:rsidRPr="00C900C7" w14:paraId="73154B2B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51DCE4BB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3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14:paraId="223FC455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3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035BC806" w14:textId="2ACBED83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Chọn tính năng </w:t>
                  </w:r>
                  <w:r w:rsidRPr="00C900C7">
                    <w:rPr>
                      <w:rFonts w:cs="Times New Roman"/>
                      <w:b/>
                    </w:rPr>
                    <w:t xml:space="preserve"> Tìm kiếm </w:t>
                  </w:r>
                  <w:r w:rsidR="00D94941">
                    <w:rPr>
                      <w:rFonts w:cs="Times New Roman"/>
                      <w:b/>
                    </w:rPr>
                    <w:t>khuyến mãi</w:t>
                  </w:r>
                </w:p>
              </w:tc>
            </w:tr>
            <w:tr w:rsidR="003D706B" w:rsidRPr="00C900C7" w14:paraId="232AC29C" w14:textId="77777777" w:rsidTr="00FB33BB">
              <w:tblPrEx>
                <w:tblW w:w="0" w:type="auto"/>
                <w:tblPrExChange w:id="133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34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35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12F1AB48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3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137" w:author="User" w:date="2020-12-04T14:13:00Z">
                    <w:tcPr>
                      <w:tcW w:w="1959" w:type="dxa"/>
                    </w:tcPr>
                  </w:tcPrChange>
                </w:tcPr>
                <w:p w14:paraId="5C44A9F8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3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139" w:author="User" w:date="2020-12-04T14:13:00Z">
                    <w:tcPr>
                      <w:tcW w:w="2434" w:type="dxa"/>
                    </w:tcPr>
                  </w:tcPrChange>
                </w:tcPr>
                <w:p w14:paraId="51396D81" w14:textId="365A7B40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 w:rsidRPr="00C900C7">
                    <w:rPr>
                      <w:rFonts w:cs="Times New Roman"/>
                      <w:b/>
                    </w:rPr>
                    <w:t xml:space="preserve">Tìm kiếm </w:t>
                  </w:r>
                  <w:r w:rsidR="00D94941">
                    <w:rPr>
                      <w:rFonts w:cs="Times New Roman"/>
                      <w:b/>
                    </w:rPr>
                    <w:t>khuyến mãi</w:t>
                  </w:r>
                </w:p>
              </w:tc>
            </w:tr>
            <w:tr w:rsidR="003D706B" w:rsidRPr="00C900C7" w14:paraId="7A618F8E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3A789EDB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534" w:type="dxa"/>
                </w:tcPr>
                <w:p w14:paraId="40731CA3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1B1E7455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Chọn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bộ lọc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 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(Nội dung chi tiết ở bên dưới)</w:t>
                  </w:r>
                </w:p>
              </w:tc>
            </w:tr>
            <w:tr w:rsidR="003D706B" w:rsidRPr="00C900C7" w14:paraId="41E60628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0BCD4103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534" w:type="dxa"/>
                </w:tcPr>
                <w:p w14:paraId="5C43BE78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14:paraId="2DEEEC25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Kiểm tra thông tin tìm kiếm đã có chưa</w:t>
                  </w:r>
                </w:p>
              </w:tc>
            </w:tr>
            <w:tr w:rsidR="003D706B" w:rsidRPr="00C900C7" w14:paraId="3228E6E7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308707A5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lastRenderedPageBreak/>
                    <w:t xml:space="preserve">5 </w:t>
                  </w:r>
                </w:p>
              </w:tc>
              <w:tc>
                <w:tcPr>
                  <w:tcW w:w="1534" w:type="dxa"/>
                </w:tcPr>
                <w:p w14:paraId="473D19FC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14:paraId="0E1AB89C" w14:textId="237AAB21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Tìm kiếm những </w:t>
                  </w:r>
                  <w:r w:rsidR="00D94941">
                    <w:rPr>
                      <w:rFonts w:eastAsia="Times New Roman" w:cs="Times New Roman"/>
                      <w:noProof/>
                    </w:rPr>
                    <w:t>khuyến mãi</w:t>
                  </w:r>
                  <w:r w:rsidRPr="00C900C7">
                    <w:rPr>
                      <w:rFonts w:eastAsia="Times New Roman" w:cs="Times New Roman"/>
                      <w:noProof/>
                    </w:rPr>
                    <w:t xml:space="preserve"> 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được lưu trữ trong hệ thống thỏa mãn thông tin tìm kiếm</w:t>
                  </w:r>
                </w:p>
              </w:tc>
            </w:tr>
            <w:tr w:rsidR="003D706B" w:rsidRPr="00C900C7" w14:paraId="62857FE4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662F0887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534" w:type="dxa"/>
                </w:tcPr>
                <w:p w14:paraId="3567105D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14:paraId="4DEB9A26" w14:textId="4263D834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danh sách các </w:t>
                  </w:r>
                  <w:r w:rsidR="00D94941">
                    <w:rPr>
                      <w:rFonts w:eastAsia="Times New Roman" w:cs="Times New Roman"/>
                      <w:noProof/>
                    </w:rPr>
                    <w:t>khuyến mãi thỏa mãn</w:t>
                  </w:r>
                </w:p>
              </w:tc>
            </w:tr>
          </w:tbl>
          <w:p w14:paraId="368830BC" w14:textId="77777777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3D706B" w:rsidRPr="00C900C7" w14:paraId="625849F3" w14:textId="77777777" w:rsidTr="00FB33BB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3AE1FDE8" w14:textId="77777777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0AD6827A" w14:textId="77777777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3D706B" w:rsidRPr="00C900C7" w14:paraId="52C8C425" w14:textId="77777777" w:rsidTr="00FB33BB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019E1FD" w14:textId="77777777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140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3D706B" w:rsidRPr="00C900C7" w14:paraId="7D30B479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2BFFAAA3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4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0A41EF48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4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9" w:type="dxa"/>
                  <w:shd w:val="clear" w:color="auto" w:fill="B4C6E7" w:themeFill="accent1" w:themeFillTint="66"/>
                </w:tcPr>
                <w:p w14:paraId="1E855C40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4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3D706B" w:rsidRPr="00C900C7" w14:paraId="4C05157B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5088931F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4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5a</w:t>
                  </w:r>
                </w:p>
              </w:tc>
              <w:tc>
                <w:tcPr>
                  <w:tcW w:w="1654" w:type="dxa"/>
                </w:tcPr>
                <w:p w14:paraId="2280EE32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4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</w:tcPr>
                <w:p w14:paraId="473EB726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Chưa nhập thông tin tìm kiếm</w:t>
                  </w:r>
                </w:p>
              </w:tc>
            </w:tr>
            <w:tr w:rsidR="003D706B" w:rsidRPr="00C900C7" w14:paraId="75A49155" w14:textId="77777777" w:rsidTr="00FB33BB">
              <w:tblPrEx>
                <w:tblW w:w="0" w:type="auto"/>
                <w:tblPrExChange w:id="146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196"/>
                <w:trPrChange w:id="147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48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7A15E001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4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6a</w:t>
                  </w:r>
                </w:p>
              </w:tc>
              <w:tc>
                <w:tcPr>
                  <w:tcW w:w="1654" w:type="dxa"/>
                  <w:tcPrChange w:id="150" w:author="User" w:date="2020-12-04T14:13:00Z">
                    <w:tcPr>
                      <w:tcW w:w="1959" w:type="dxa"/>
                    </w:tcPr>
                  </w:tcPrChange>
                </w:tcPr>
                <w:p w14:paraId="343F7BC7" w14:textId="77777777" w:rsidR="003D706B" w:rsidRPr="00C900C7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5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152" w:author="User" w:date="2020-12-04T14:13:00Z">
                    <w:tcPr>
                      <w:tcW w:w="2434" w:type="dxa"/>
                    </w:tcPr>
                  </w:tcPrChange>
                </w:tcPr>
                <w:p w14:paraId="027C4D0D" w14:textId="7C429ECF" w:rsidR="003D706B" w:rsidRPr="00D94941" w:rsidRDefault="003D706B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 xml:space="preserve">Không tìm </w:t>
                  </w:r>
                  <w:r w:rsidR="00D94941">
                    <w:rPr>
                      <w:rFonts w:eastAsia="Times New Roman" w:cs="Times New Roman"/>
                      <w:b/>
                      <w:noProof/>
                    </w:rPr>
                    <w:t>được khuyến mãi phù hợp</w:t>
                  </w:r>
                </w:p>
              </w:tc>
            </w:tr>
          </w:tbl>
          <w:p w14:paraId="45687120" w14:textId="77777777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3D706B" w:rsidRPr="00C900C7" w14:paraId="75F49FD9" w14:textId="77777777" w:rsidTr="00FB33BB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B19B261" w14:textId="77777777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3DD2582" w14:textId="4F6D471B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 xml:space="preserve">Hệ thống hiển thị giao diện </w:t>
            </w:r>
            <w:r w:rsidRPr="00C900C7">
              <w:rPr>
                <w:rFonts w:eastAsia="Times New Roman" w:cs="Times New Roman"/>
                <w:b/>
                <w:noProof/>
                <w:lang w:val="vi-VN"/>
              </w:rPr>
              <w:t xml:space="preserve">Danh sách </w:t>
            </w:r>
            <w:r w:rsidR="00D94941">
              <w:rPr>
                <w:rFonts w:eastAsia="Times New Roman" w:cs="Times New Roman"/>
                <w:b/>
                <w:noProof/>
              </w:rPr>
              <w:t>khuyến mãi tìm được</w:t>
            </w:r>
          </w:p>
        </w:tc>
      </w:tr>
      <w:tr w:rsidR="003D706B" w:rsidRPr="00C900C7" w14:paraId="58AD9A85" w14:textId="77777777" w:rsidTr="00FB33BB">
        <w:trPr>
          <w:trHeight w:val="503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4A54DCE" w14:textId="77777777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4A6A8FC" w14:textId="77777777" w:rsidR="003D706B" w:rsidRPr="00C900C7" w:rsidRDefault="003D706B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  <w:r w:rsidRPr="00C900C7">
              <w:rPr>
                <w:rFonts w:eastAsia="Times New Roman" w:cs="Times New Roman"/>
                <w:bCs/>
                <w:noProof/>
              </w:rPr>
              <w:t>Không</w:t>
            </w:r>
          </w:p>
        </w:tc>
      </w:tr>
    </w:tbl>
    <w:p w14:paraId="5EFF82B9" w14:textId="06034238" w:rsidR="003D706B" w:rsidRDefault="003D706B" w:rsidP="003D706B"/>
    <w:p w14:paraId="46100216" w14:textId="6F2CD21E" w:rsidR="00CE41BF" w:rsidRDefault="00CE41BF" w:rsidP="003D706B"/>
    <w:tbl>
      <w:tblPr>
        <w:tblW w:w="0" w:type="auto"/>
        <w:tblLook w:val="04A0" w:firstRow="1" w:lastRow="0" w:firstColumn="1" w:lastColumn="0" w:noHBand="0" w:noVBand="1"/>
      </w:tblPr>
      <w:tblGrid>
        <w:gridCol w:w="730"/>
        <w:gridCol w:w="1812"/>
        <w:gridCol w:w="1806"/>
        <w:gridCol w:w="2460"/>
        <w:gridCol w:w="2219"/>
      </w:tblGrid>
      <w:tr w:rsidR="00CE41BF" w:rsidRPr="00C900C7" w14:paraId="7962F651" w14:textId="77777777" w:rsidTr="00FB33BB">
        <w:tc>
          <w:tcPr>
            <w:tcW w:w="742" w:type="dxa"/>
            <w:shd w:val="clear" w:color="auto" w:fill="D9E2F3" w:themeFill="accent1" w:themeFillTint="33"/>
          </w:tcPr>
          <w:p w14:paraId="15E5DA33" w14:textId="77777777" w:rsidR="00CE41BF" w:rsidRPr="00C900C7" w:rsidRDefault="00CE41BF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153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STT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2DF08D87" w14:textId="77777777" w:rsidR="00CE41BF" w:rsidRPr="00C900C7" w:rsidRDefault="00CE41BF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154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Tên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007233F6" w14:textId="77777777" w:rsidR="00CE41BF" w:rsidRPr="00C900C7" w:rsidRDefault="00CE41BF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155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Bắt buộc?</w:t>
            </w:r>
          </w:p>
        </w:tc>
        <w:tc>
          <w:tcPr>
            <w:tcW w:w="2522" w:type="dxa"/>
            <w:shd w:val="clear" w:color="auto" w:fill="D9E2F3" w:themeFill="accent1" w:themeFillTint="33"/>
          </w:tcPr>
          <w:p w14:paraId="38401585" w14:textId="77777777" w:rsidR="00CE41BF" w:rsidRPr="00C900C7" w:rsidRDefault="00CE41BF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156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Điều kiện</w:t>
            </w:r>
          </w:p>
        </w:tc>
        <w:tc>
          <w:tcPr>
            <w:tcW w:w="2297" w:type="dxa"/>
            <w:shd w:val="clear" w:color="auto" w:fill="D9E2F3" w:themeFill="accent1" w:themeFillTint="33"/>
          </w:tcPr>
          <w:p w14:paraId="0D866F27" w14:textId="77777777" w:rsidR="00CE41BF" w:rsidRPr="00C900C7" w:rsidRDefault="00CE41BF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157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Ví dụ</w:t>
            </w:r>
          </w:p>
        </w:tc>
      </w:tr>
      <w:tr w:rsidR="00CE41BF" w:rsidRPr="00C900C7" w14:paraId="7DF8B5E7" w14:textId="77777777" w:rsidTr="00FB33BB">
        <w:tc>
          <w:tcPr>
            <w:tcW w:w="742" w:type="dxa"/>
            <w:shd w:val="clear" w:color="auto" w:fill="E7E6E6" w:themeFill="background2"/>
          </w:tcPr>
          <w:p w14:paraId="649088BF" w14:textId="77777777" w:rsidR="00CE41BF" w:rsidRPr="00C900C7" w:rsidRDefault="00CE41BF" w:rsidP="00FB33BB">
            <w:pPr>
              <w:spacing w:after="240"/>
              <w:jc w:val="center"/>
              <w:rPr>
                <w:noProof/>
                <w:rPrChange w:id="158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17DAE307" w14:textId="04523FA1" w:rsidR="00CE41BF" w:rsidRPr="00C900C7" w:rsidRDefault="00CE41BF" w:rsidP="00FB33BB">
            <w:pPr>
              <w:spacing w:after="240"/>
              <w:rPr>
                <w:b/>
                <w:noProof/>
                <w:rPrChange w:id="159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b/>
                <w:noProof/>
              </w:rPr>
              <w:t>Mã</w:t>
            </w:r>
            <w:r>
              <w:rPr>
                <w:b/>
                <w:noProof/>
              </w:rPr>
              <w:t xml:space="preserve"> khuyến mãi</w:t>
            </w:r>
          </w:p>
        </w:tc>
        <w:tc>
          <w:tcPr>
            <w:tcW w:w="1870" w:type="dxa"/>
            <w:shd w:val="clear" w:color="auto" w:fill="E7E6E6" w:themeFill="background2"/>
          </w:tcPr>
          <w:p w14:paraId="43443CA3" w14:textId="77777777" w:rsidR="00CE41BF" w:rsidRPr="00C900C7" w:rsidRDefault="00CE41BF" w:rsidP="00FB33BB">
            <w:pPr>
              <w:spacing w:after="240"/>
              <w:jc w:val="center"/>
              <w:rPr>
                <w:noProof/>
                <w:rPrChange w:id="160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Không</w:t>
            </w:r>
          </w:p>
        </w:tc>
        <w:tc>
          <w:tcPr>
            <w:tcW w:w="2522" w:type="dxa"/>
            <w:shd w:val="clear" w:color="auto" w:fill="E7E6E6" w:themeFill="background2"/>
          </w:tcPr>
          <w:p w14:paraId="2BD722CA" w14:textId="77777777" w:rsidR="00CE41BF" w:rsidRPr="00C900C7" w:rsidRDefault="00CE41BF" w:rsidP="00FB33BB">
            <w:pPr>
              <w:pStyle w:val="ListParagraph"/>
              <w:numPr>
                <w:ilvl w:val="0"/>
                <w:numId w:val="2"/>
              </w:numPr>
              <w:spacing w:before="120" w:after="240" w:line="360" w:lineRule="auto"/>
              <w:rPr>
                <w:noProof/>
                <w:rPrChange w:id="161" w:author="User" w:date="2020-12-04T14:2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 xml:space="preserve">Hệ thống </w:t>
            </w:r>
            <w:r w:rsidRPr="00C900C7">
              <w:rPr>
                <w:b/>
                <w:noProof/>
              </w:rPr>
              <w:t xml:space="preserve">tự động </w:t>
            </w:r>
            <w:r w:rsidRPr="00C900C7">
              <w:rPr>
                <w:noProof/>
              </w:rPr>
              <w:t xml:space="preserve">gợi ý các </w:t>
            </w:r>
            <w:r w:rsidRPr="00C900C7">
              <w:rPr>
                <w:b/>
                <w:noProof/>
              </w:rPr>
              <w:t>mã tồn tại</w:t>
            </w:r>
            <w:r w:rsidRPr="00C900C7">
              <w:rPr>
                <w:noProof/>
              </w:rPr>
              <w:t>.</w:t>
            </w:r>
          </w:p>
        </w:tc>
        <w:tc>
          <w:tcPr>
            <w:tcW w:w="2297" w:type="dxa"/>
            <w:shd w:val="clear" w:color="auto" w:fill="E7E6E6" w:themeFill="background2"/>
          </w:tcPr>
          <w:p w14:paraId="775E7699" w14:textId="10B7AA23" w:rsidR="00CE41BF" w:rsidRPr="00C900C7" w:rsidRDefault="00CE41BF" w:rsidP="00FB33BB">
            <w:pPr>
              <w:spacing w:after="240"/>
              <w:ind w:left="720" w:hanging="720"/>
              <w:jc w:val="center"/>
              <w:rPr>
                <w:noProof/>
                <w:rPrChange w:id="162" w:author="User" w:date="2020-12-04T14:17:00Z">
                  <w:rPr>
                    <w:b/>
                    <w:bCs/>
                  </w:rPr>
                </w:rPrChange>
              </w:rPr>
            </w:pPr>
            <w:r>
              <w:rPr>
                <w:noProof/>
              </w:rPr>
              <w:t>IT6024Q</w:t>
            </w:r>
          </w:p>
        </w:tc>
      </w:tr>
      <w:tr w:rsidR="00CE41BF" w:rsidRPr="00C900C7" w14:paraId="157B2C0D" w14:textId="77777777" w:rsidTr="00FB33BB">
        <w:tc>
          <w:tcPr>
            <w:tcW w:w="742" w:type="dxa"/>
          </w:tcPr>
          <w:p w14:paraId="49675587" w14:textId="77777777" w:rsidR="00CE41BF" w:rsidRPr="00C900C7" w:rsidRDefault="00CE41BF" w:rsidP="00FB33BB">
            <w:pPr>
              <w:spacing w:after="240"/>
              <w:jc w:val="center"/>
              <w:rPr>
                <w:noProof/>
                <w:rPrChange w:id="163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2</w:t>
            </w:r>
          </w:p>
        </w:tc>
        <w:tc>
          <w:tcPr>
            <w:tcW w:w="1870" w:type="dxa"/>
          </w:tcPr>
          <w:p w14:paraId="1C490A91" w14:textId="3D9F4BC8" w:rsidR="00CE41BF" w:rsidRPr="00C900C7" w:rsidRDefault="00CE41BF" w:rsidP="00FB33BB">
            <w:pPr>
              <w:spacing w:after="240"/>
              <w:rPr>
                <w:b/>
                <w:noProof/>
                <w:rPrChange w:id="164" w:author="User" w:date="2020-12-04T14:13:00Z">
                  <w:rPr>
                    <w:b/>
                    <w:bCs/>
                  </w:rPr>
                </w:rPrChange>
              </w:rPr>
            </w:pPr>
            <w:r>
              <w:rPr>
                <w:b/>
                <w:noProof/>
              </w:rPr>
              <w:t>Tên khuyến mãi</w:t>
            </w:r>
          </w:p>
        </w:tc>
        <w:tc>
          <w:tcPr>
            <w:tcW w:w="1870" w:type="dxa"/>
          </w:tcPr>
          <w:p w14:paraId="39270D15" w14:textId="77777777" w:rsidR="00CE41BF" w:rsidRPr="00C900C7" w:rsidRDefault="00CE41BF" w:rsidP="00FB33BB">
            <w:pPr>
              <w:spacing w:after="240"/>
              <w:jc w:val="center"/>
              <w:rPr>
                <w:noProof/>
                <w:rPrChange w:id="165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Không</w:t>
            </w:r>
          </w:p>
        </w:tc>
        <w:tc>
          <w:tcPr>
            <w:tcW w:w="2522" w:type="dxa"/>
          </w:tcPr>
          <w:p w14:paraId="2A2D9F25" w14:textId="77777777" w:rsidR="00CE41BF" w:rsidRPr="00C900C7" w:rsidRDefault="00CE41BF" w:rsidP="00FB33BB">
            <w:pPr>
              <w:pStyle w:val="ListParagraph"/>
              <w:numPr>
                <w:ilvl w:val="0"/>
                <w:numId w:val="2"/>
              </w:numPr>
              <w:spacing w:before="120" w:after="240" w:line="360" w:lineRule="auto"/>
              <w:rPr>
                <w:noProof/>
                <w:rPrChange w:id="166" w:author="User" w:date="2020-12-04T14:2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 xml:space="preserve">Hệ thống </w:t>
            </w:r>
            <w:r w:rsidRPr="00C900C7">
              <w:rPr>
                <w:b/>
                <w:noProof/>
              </w:rPr>
              <w:t xml:space="preserve">tự động </w:t>
            </w:r>
            <w:r w:rsidRPr="00C900C7">
              <w:rPr>
                <w:noProof/>
              </w:rPr>
              <w:t xml:space="preserve">gợi ý thời gian </w:t>
            </w:r>
            <w:r w:rsidRPr="00C900C7">
              <w:rPr>
                <w:b/>
                <w:noProof/>
              </w:rPr>
              <w:t>hợp lệ</w:t>
            </w:r>
            <w:r w:rsidRPr="00C900C7">
              <w:rPr>
                <w:noProof/>
              </w:rPr>
              <w:t>.</w:t>
            </w:r>
          </w:p>
        </w:tc>
        <w:tc>
          <w:tcPr>
            <w:tcW w:w="2297" w:type="dxa"/>
          </w:tcPr>
          <w:p w14:paraId="333F10FB" w14:textId="2FE9C23D" w:rsidR="00CE41BF" w:rsidRPr="00C900C7" w:rsidRDefault="00CE41BF" w:rsidP="00FB33BB">
            <w:pPr>
              <w:spacing w:after="240"/>
              <w:jc w:val="center"/>
              <w:rPr>
                <w:noProof/>
                <w:rPrChange w:id="167" w:author="User" w:date="2020-12-04T14:17:00Z">
                  <w:rPr>
                    <w:b/>
                    <w:bCs/>
                  </w:rPr>
                </w:rPrChange>
              </w:rPr>
            </w:pPr>
            <w:r>
              <w:rPr>
                <w:noProof/>
              </w:rPr>
              <w:t>Mừng giáng sinh, giảm xập xình</w:t>
            </w:r>
          </w:p>
        </w:tc>
      </w:tr>
    </w:tbl>
    <w:p w14:paraId="2585B7B8" w14:textId="77777777" w:rsidR="00CE41BF" w:rsidRDefault="00CE41BF" w:rsidP="003D706B"/>
    <w:p w14:paraId="01425D7A" w14:textId="34EC79CE" w:rsidR="00947112" w:rsidRDefault="00947112" w:rsidP="00947112">
      <w:pPr>
        <w:pStyle w:val="heading3"/>
        <w:numPr>
          <w:ilvl w:val="2"/>
          <w:numId w:val="6"/>
        </w:numPr>
      </w:pPr>
      <w:r>
        <w:t>UCF004: Xem chi tiết khuyến mãi</w:t>
      </w:r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168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D94941" w:rsidRPr="00C900C7" w14:paraId="0D5D40E1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596E0DE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83D8AB4" w14:textId="0B63C021" w:rsidR="00D94941" w:rsidRPr="00C900C7" w:rsidRDefault="00D94941" w:rsidP="00FB33BB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>
              <w:rPr>
                <w:rFonts w:cs="Times New Roman"/>
              </w:rPr>
              <w:t>F</w:t>
            </w:r>
            <w:r w:rsidRPr="00C900C7">
              <w:rPr>
                <w:rFonts w:cs="Times New Roman"/>
              </w:rPr>
              <w:t>00</w:t>
            </w:r>
            <w:r>
              <w:rPr>
                <w:rFonts w:cs="Times New Roman"/>
              </w:rPr>
              <w:t>4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BFEDE27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B9D51EF" w14:textId="64079BB9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 xml:space="preserve">Xem thông tin chi tiết </w:t>
            </w:r>
            <w:r>
              <w:rPr>
                <w:rFonts w:cs="Times New Roman"/>
              </w:rPr>
              <w:t>khuyến mãi</w:t>
            </w:r>
          </w:p>
        </w:tc>
      </w:tr>
      <w:tr w:rsidR="00D94941" w:rsidRPr="00C900C7" w14:paraId="50D43B55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E9F60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50315" w14:textId="05E36D82" w:rsidR="00D94941" w:rsidRPr="00C900C7" w:rsidRDefault="00CE41BF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eastAsia="Times New Roman" w:cs="Times New Roman"/>
                <w:noProof/>
              </w:rPr>
              <w:t>Quản lý</w:t>
            </w:r>
          </w:p>
        </w:tc>
      </w:tr>
      <w:tr w:rsidR="00D94941" w:rsidRPr="00C900C7" w14:paraId="05B7F9C0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8F50BB6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BCF2B2B" w14:textId="6BCF82B6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 xml:space="preserve">Xem thông tin chi tiết </w:t>
            </w:r>
            <w:r>
              <w:rPr>
                <w:rFonts w:cs="Times New Roman"/>
              </w:rPr>
              <w:t>khuyến mãi</w:t>
            </w:r>
          </w:p>
        </w:tc>
      </w:tr>
      <w:tr w:rsidR="00D94941" w:rsidRPr="00C900C7" w14:paraId="7849534E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4E83A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E0317" w14:textId="2AE737C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Chọn tính năng</w:t>
            </w:r>
            <w:r w:rsidRPr="00C900C7">
              <w:rPr>
                <w:rFonts w:cs="Times New Roman"/>
                <w:b/>
              </w:rPr>
              <w:t xml:space="preserve"> Xem thông tin chi tiết </w:t>
            </w:r>
            <w:r>
              <w:rPr>
                <w:rFonts w:cs="Times New Roman"/>
                <w:b/>
              </w:rPr>
              <w:t>khuyến mãi</w:t>
            </w:r>
          </w:p>
        </w:tc>
      </w:tr>
      <w:tr w:rsidR="00D94941" w:rsidRPr="00C900C7" w14:paraId="0CA2E620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00DE241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FADA877" w14:textId="1608D694" w:rsidR="00D94941" w:rsidRPr="00C900C7" w:rsidRDefault="00D94941" w:rsidP="00FB33BB">
            <w:pPr>
              <w:pStyle w:val="ListParagraph"/>
              <w:numPr>
                <w:ilvl w:val="0"/>
                <w:numId w:val="2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="00CE41BF">
              <w:rPr>
                <w:rFonts w:eastAsia="Times New Roman" w:cs="Times New Roman"/>
                <w:b/>
                <w:noProof/>
              </w:rPr>
              <w:t>Quản lý</w:t>
            </w:r>
            <w:r w:rsidRPr="00C900C7">
              <w:rPr>
                <w:rFonts w:eastAsia="Times New Roman" w:cs="Times New Roman"/>
                <w:b/>
                <w:noProof/>
              </w:rPr>
              <w:t>.</w:t>
            </w:r>
          </w:p>
          <w:p w14:paraId="64249054" w14:textId="77777777" w:rsidR="00D94941" w:rsidRPr="00C900C7" w:rsidRDefault="00D94941" w:rsidP="00FB33BB">
            <w:pPr>
              <w:pStyle w:val="ListParagraph"/>
              <w:numPr>
                <w:ilvl w:val="0"/>
                <w:numId w:val="2"/>
              </w:numPr>
              <w:tabs>
                <w:tab w:val="left" w:pos="4080"/>
              </w:tabs>
              <w:jc w:val="both"/>
              <w:rPr>
                <w:rFonts w:cs="Times New Roman"/>
                <w:b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Đang thực hiện </w:t>
            </w:r>
            <w:r w:rsidRPr="00C900C7">
              <w:rPr>
                <w:rFonts w:eastAsia="Times New Roman" w:cs="Times New Roman"/>
                <w:b/>
                <w:noProof/>
              </w:rPr>
              <w:t>1 trong 2</w:t>
            </w:r>
            <w:r w:rsidRPr="00C900C7">
              <w:rPr>
                <w:rFonts w:eastAsia="Times New Roman" w:cs="Times New Roman"/>
                <w:noProof/>
              </w:rPr>
              <w:t>:</w:t>
            </w:r>
          </w:p>
          <w:p w14:paraId="69C1E212" w14:textId="453A4E72" w:rsidR="00D94941" w:rsidRPr="00C900C7" w:rsidRDefault="00D94941" w:rsidP="00FB33BB">
            <w:pPr>
              <w:pStyle w:val="ListParagraph"/>
              <w:numPr>
                <w:ilvl w:val="0"/>
                <w:numId w:val="5"/>
              </w:numPr>
              <w:tabs>
                <w:tab w:val="left" w:pos="4080"/>
              </w:tabs>
              <w:jc w:val="both"/>
              <w:rPr>
                <w:rFonts w:cs="Times New Roman"/>
                <w:b/>
              </w:rPr>
            </w:pPr>
            <w:r w:rsidRPr="00C900C7">
              <w:rPr>
                <w:rFonts w:cs="Times New Roman"/>
                <w:b/>
              </w:rPr>
              <w:t>UC</w:t>
            </w:r>
            <w:r>
              <w:rPr>
                <w:rFonts w:cs="Times New Roman"/>
                <w:b/>
              </w:rPr>
              <w:t>F</w:t>
            </w:r>
            <w:r w:rsidRPr="00C900C7">
              <w:rPr>
                <w:rFonts w:cs="Times New Roman"/>
                <w:b/>
              </w:rPr>
              <w:t xml:space="preserve">002 - Xem danh sách </w:t>
            </w:r>
            <w:r>
              <w:rPr>
                <w:rFonts w:cs="Times New Roman"/>
                <w:b/>
              </w:rPr>
              <w:t>khuyến mãi</w:t>
            </w:r>
            <w:r w:rsidRPr="00C900C7">
              <w:rPr>
                <w:rFonts w:cs="Times New Roman"/>
                <w:b/>
              </w:rPr>
              <w:t>.</w:t>
            </w:r>
          </w:p>
          <w:p w14:paraId="4E0ABA89" w14:textId="641B31C6" w:rsidR="00D94941" w:rsidRPr="00C900C7" w:rsidRDefault="00D94941" w:rsidP="00FB33BB">
            <w:pPr>
              <w:pStyle w:val="ListParagraph"/>
              <w:numPr>
                <w:ilvl w:val="0"/>
                <w:numId w:val="5"/>
              </w:numPr>
              <w:tabs>
                <w:tab w:val="left" w:pos="4080"/>
              </w:tabs>
              <w:jc w:val="both"/>
              <w:rPr>
                <w:rFonts w:cs="Times New Roman"/>
                <w:b/>
              </w:rPr>
            </w:pPr>
            <w:r w:rsidRPr="00C900C7">
              <w:rPr>
                <w:rFonts w:cs="Times New Roman"/>
                <w:b/>
              </w:rPr>
              <w:t>UC</w:t>
            </w:r>
            <w:r>
              <w:rPr>
                <w:rFonts w:cs="Times New Roman"/>
                <w:b/>
              </w:rPr>
              <w:t>F</w:t>
            </w:r>
            <w:r w:rsidRPr="00C900C7">
              <w:rPr>
                <w:rFonts w:cs="Times New Roman"/>
                <w:b/>
              </w:rPr>
              <w:t>00</w:t>
            </w:r>
            <w:r>
              <w:rPr>
                <w:rFonts w:cs="Times New Roman"/>
                <w:b/>
              </w:rPr>
              <w:t>3</w:t>
            </w:r>
            <w:r w:rsidRPr="00C900C7">
              <w:rPr>
                <w:rFonts w:cs="Times New Roman"/>
                <w:b/>
              </w:rPr>
              <w:t xml:space="preserve"> </w:t>
            </w:r>
            <w:proofErr w:type="gramStart"/>
            <w:r w:rsidRPr="00C900C7">
              <w:rPr>
                <w:rFonts w:cs="Times New Roman"/>
                <w:b/>
              </w:rPr>
              <w:t>-  Tìm</w:t>
            </w:r>
            <w:proofErr w:type="gramEnd"/>
            <w:r w:rsidRPr="00C900C7">
              <w:rPr>
                <w:rFonts w:cs="Times New Roman"/>
                <w:b/>
              </w:rPr>
              <w:t xml:space="preserve"> kiếm </w:t>
            </w:r>
            <w:r>
              <w:rPr>
                <w:rFonts w:cs="Times New Roman"/>
                <w:b/>
              </w:rPr>
              <w:t>khuyến mãi</w:t>
            </w:r>
            <w:r w:rsidRPr="00C900C7">
              <w:rPr>
                <w:rFonts w:cs="Times New Roman"/>
                <w:b/>
              </w:rPr>
              <w:t>.</w:t>
            </w:r>
          </w:p>
        </w:tc>
      </w:tr>
      <w:tr w:rsidR="00D94941" w:rsidRPr="00C900C7" w14:paraId="4C6CF6C1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169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163"/>
          <w:trPrChange w:id="170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171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063109F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172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173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D94941" w:rsidRPr="00C900C7" w14:paraId="033F0145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53818A0A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7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2B997927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7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4C6E7" w:themeFill="accent1" w:themeFillTint="66"/>
                </w:tcPr>
                <w:p w14:paraId="39C986A4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7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D94941" w:rsidRPr="00C900C7" w14:paraId="4FEE9A92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232076AE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7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14:paraId="2F75B70C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7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51FC1CED" w14:textId="79758B8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Chọn </w:t>
                  </w:r>
                  <w:r>
                    <w:rPr>
                      <w:rFonts w:eastAsia="Times New Roman" w:cs="Times New Roman"/>
                      <w:noProof/>
                    </w:rPr>
                    <w:t>khuyến mãi</w:t>
                  </w:r>
                </w:p>
              </w:tc>
            </w:tr>
            <w:tr w:rsidR="00D94941" w:rsidRPr="00C900C7" w14:paraId="510D3FB4" w14:textId="77777777" w:rsidTr="00FB33BB">
              <w:tblPrEx>
                <w:tblW w:w="0" w:type="auto"/>
                <w:tblPrExChange w:id="179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80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81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0FACB127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8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183" w:author="User" w:date="2020-12-04T14:13:00Z">
                    <w:tcPr>
                      <w:tcW w:w="1959" w:type="dxa"/>
                    </w:tcPr>
                  </w:tcPrChange>
                </w:tcPr>
                <w:p w14:paraId="6F14DE09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8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185" w:author="User" w:date="2020-12-04T14:13:00Z">
                    <w:tcPr>
                      <w:tcW w:w="2434" w:type="dxa"/>
                    </w:tcPr>
                  </w:tcPrChange>
                </w:tcPr>
                <w:p w14:paraId="0E96FA4E" w14:textId="2EE5A92D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Hiển thị thông tin chi tiết của </w:t>
                  </w:r>
                  <w:r>
                    <w:rPr>
                      <w:rFonts w:eastAsia="Times New Roman" w:cs="Times New Roman"/>
                      <w:noProof/>
                    </w:rPr>
                    <w:t>khuyến mãi</w:t>
                  </w:r>
                </w:p>
              </w:tc>
            </w:tr>
          </w:tbl>
          <w:p w14:paraId="0451AD2B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D94941" w:rsidRPr="00C900C7" w14:paraId="52360637" w14:textId="77777777" w:rsidTr="00FB33BB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0B43236E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29B2FA38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D94941" w:rsidRPr="00C900C7" w14:paraId="01F7998E" w14:textId="77777777" w:rsidTr="00FB33BB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D995DF1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FB5F150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D94941" w:rsidRPr="00C900C7" w14:paraId="792A792F" w14:textId="77777777" w:rsidTr="00FB33BB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2CA8A12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F1F91D4" w14:textId="3C340FC9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Hiển thị thông tin chi tiết của </w:t>
            </w:r>
            <w:r>
              <w:rPr>
                <w:rFonts w:eastAsia="Times New Roman" w:cs="Times New Roman"/>
                <w:noProof/>
              </w:rPr>
              <w:t>khuyến mãi</w:t>
            </w:r>
          </w:p>
        </w:tc>
      </w:tr>
      <w:tr w:rsidR="00D94941" w:rsidRPr="00C900C7" w14:paraId="5421397F" w14:textId="77777777" w:rsidTr="00FB33BB">
        <w:trPr>
          <w:trHeight w:val="512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6D77F3FC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2DD80AC0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  <w:r w:rsidRPr="00C900C7">
              <w:rPr>
                <w:rFonts w:eastAsia="Times New Roman" w:cs="Times New Roman"/>
                <w:bCs/>
                <w:noProof/>
              </w:rPr>
              <w:t>Không</w:t>
            </w:r>
          </w:p>
        </w:tc>
      </w:tr>
    </w:tbl>
    <w:p w14:paraId="6F099985" w14:textId="77777777" w:rsidR="00D94941" w:rsidRDefault="00D94941" w:rsidP="00D94941"/>
    <w:p w14:paraId="00272468" w14:textId="344E5E99" w:rsidR="00947112" w:rsidRDefault="00947112" w:rsidP="00947112">
      <w:pPr>
        <w:pStyle w:val="heading3"/>
        <w:numPr>
          <w:ilvl w:val="2"/>
          <w:numId w:val="6"/>
        </w:numPr>
      </w:pPr>
      <w:r>
        <w:t>UCF005: Xóa khuyến mãi</w:t>
      </w:r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186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D94941" w:rsidRPr="00C900C7" w14:paraId="78E1CB47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1638B3D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2E148B3" w14:textId="032C7719" w:rsidR="00D94941" w:rsidRPr="00C900C7" w:rsidRDefault="00D94941" w:rsidP="00FB33BB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>
              <w:rPr>
                <w:rFonts w:cs="Times New Roman"/>
              </w:rPr>
              <w:t>F</w:t>
            </w:r>
            <w:r w:rsidRPr="00C900C7">
              <w:rPr>
                <w:rFonts w:cs="Times New Roman"/>
              </w:rPr>
              <w:t>00</w:t>
            </w:r>
            <w:r>
              <w:rPr>
                <w:rFonts w:cs="Times New Roman"/>
              </w:rPr>
              <w:t>5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7AED4F0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92C05A9" w14:textId="2AE185F1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>
              <w:rPr>
                <w:rFonts w:cs="Times New Roman"/>
              </w:rPr>
              <w:t>Xóa khuyến mãi</w:t>
            </w:r>
          </w:p>
        </w:tc>
      </w:tr>
      <w:tr w:rsidR="00D94941" w:rsidRPr="00C900C7" w14:paraId="59FAC8A2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06D6A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2307C" w14:textId="6C1C9918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Quản lý</w:t>
            </w:r>
          </w:p>
        </w:tc>
      </w:tr>
      <w:tr w:rsidR="00D94941" w:rsidRPr="00C900C7" w14:paraId="1BC4E1D1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4EFC28D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D074A93" w14:textId="7F4A97D8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 xml:space="preserve">Xóa </w:t>
            </w:r>
            <w:r>
              <w:rPr>
                <w:rFonts w:cs="Times New Roman"/>
              </w:rPr>
              <w:t>khuyến mãi</w:t>
            </w:r>
          </w:p>
        </w:tc>
      </w:tr>
      <w:tr w:rsidR="00D94941" w:rsidRPr="00C900C7" w14:paraId="1D8DB895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7BE81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F441D2" w14:textId="239C7404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 xml:space="preserve">Chọn tính năng </w:t>
            </w:r>
            <w:r w:rsidRPr="00C900C7">
              <w:rPr>
                <w:rFonts w:cs="Times New Roman"/>
                <w:b/>
              </w:rPr>
              <w:t xml:space="preserve">Xóa </w:t>
            </w:r>
            <w:r>
              <w:rPr>
                <w:rFonts w:cs="Times New Roman"/>
                <w:b/>
              </w:rPr>
              <w:t>khuyến mãi</w:t>
            </w:r>
          </w:p>
        </w:tc>
      </w:tr>
      <w:tr w:rsidR="00D94941" w:rsidRPr="00C900C7" w14:paraId="0FA65B03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0EEF4CF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A328A62" w14:textId="202A29CD" w:rsidR="00D94941" w:rsidRPr="00C900C7" w:rsidRDefault="00D94941" w:rsidP="00FB33BB">
            <w:pPr>
              <w:pStyle w:val="ListParagraph"/>
              <w:numPr>
                <w:ilvl w:val="0"/>
                <w:numId w:val="3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Quản lý</w:t>
            </w:r>
          </w:p>
          <w:p w14:paraId="0FF39BA2" w14:textId="209DA9F2" w:rsidR="00D94941" w:rsidRPr="00C900C7" w:rsidRDefault="00D94941" w:rsidP="00FB33BB">
            <w:pPr>
              <w:pStyle w:val="ListParagraph"/>
              <w:numPr>
                <w:ilvl w:val="0"/>
                <w:numId w:val="3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Đang thực hiện: </w:t>
            </w:r>
            <w:r w:rsidRPr="00C900C7">
              <w:rPr>
                <w:rFonts w:cs="Times New Roman"/>
                <w:b/>
              </w:rPr>
              <w:t xml:space="preserve">  UC</w:t>
            </w:r>
            <w:r>
              <w:rPr>
                <w:rFonts w:cs="Times New Roman"/>
                <w:b/>
              </w:rPr>
              <w:t>F</w:t>
            </w:r>
            <w:r w:rsidRPr="00C900C7">
              <w:rPr>
                <w:rFonts w:cs="Times New Roman"/>
                <w:b/>
              </w:rPr>
              <w:t>00</w:t>
            </w:r>
            <w:r>
              <w:rPr>
                <w:rFonts w:cs="Times New Roman"/>
                <w:b/>
              </w:rPr>
              <w:t>4</w:t>
            </w:r>
            <w:r w:rsidRPr="00C900C7">
              <w:rPr>
                <w:rFonts w:cs="Times New Roman"/>
                <w:b/>
              </w:rPr>
              <w:t xml:space="preserve"> - Xem thông tin chi tiết </w:t>
            </w:r>
            <w:r>
              <w:rPr>
                <w:rFonts w:cs="Times New Roman"/>
                <w:b/>
              </w:rPr>
              <w:t>khuyến mãi</w:t>
            </w:r>
          </w:p>
        </w:tc>
      </w:tr>
      <w:tr w:rsidR="00D94941" w:rsidRPr="00C900C7" w14:paraId="140A3981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187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429"/>
          <w:trPrChange w:id="188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189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BFE4EAA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190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191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D94941" w:rsidRPr="00C900C7" w14:paraId="4FCB9F95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661CC205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9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784C3A2A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9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4C6E7" w:themeFill="accent1" w:themeFillTint="66"/>
                </w:tcPr>
                <w:p w14:paraId="1F60633B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9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D94941" w:rsidRPr="00C900C7" w14:paraId="712B430A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51B5E61A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9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14:paraId="4A495E84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9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7BBBDD71" w14:textId="4A5AFA2C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Chọn</w:t>
                  </w:r>
                  <w:r w:rsidRPr="00C900C7">
                    <w:rPr>
                      <w:rFonts w:eastAsia="Times New Roman" w:cs="Times New Roman"/>
                      <w:noProof/>
                    </w:rPr>
                    <w:t xml:space="preserve"> tính năng</w:t>
                  </w:r>
                  <w:r w:rsidRPr="00C900C7">
                    <w:rPr>
                      <w:rFonts w:cs="Times New Roman"/>
                      <w:b/>
                    </w:rPr>
                    <w:t xml:space="preserve">  Xóa </w:t>
                  </w:r>
                  <w:r>
                    <w:rPr>
                      <w:rFonts w:cs="Times New Roman"/>
                      <w:b/>
                    </w:rPr>
                    <w:t>khuyến mãi</w:t>
                  </w:r>
                </w:p>
              </w:tc>
            </w:tr>
            <w:tr w:rsidR="00D94941" w:rsidRPr="00C900C7" w14:paraId="604F8F48" w14:textId="77777777" w:rsidTr="00FB33BB">
              <w:tblPrEx>
                <w:tblW w:w="0" w:type="auto"/>
                <w:tblPrExChange w:id="197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98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99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23B7D4BD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0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201" w:author="User" w:date="2020-12-04T14:13:00Z">
                    <w:tcPr>
                      <w:tcW w:w="1959" w:type="dxa"/>
                    </w:tcPr>
                  </w:tcPrChange>
                </w:tcPr>
                <w:p w14:paraId="5E69251C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0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203" w:author="User" w:date="2020-12-04T14:13:00Z">
                    <w:tcPr>
                      <w:tcW w:w="2434" w:type="dxa"/>
                    </w:tcPr>
                  </w:tcPrChange>
                </w:tcPr>
                <w:p w14:paraId="02C183D5" w14:textId="7ACC8FC8" w:rsidR="00D94941" w:rsidRPr="00C900C7" w:rsidRDefault="00D94941" w:rsidP="0079492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câu hỏi: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C</w:t>
                  </w:r>
                  <w:r w:rsidRPr="00C90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ó chắc chắn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 xml:space="preserve"> muốn</w:t>
                  </w:r>
                  <w:r w:rsidRPr="00C90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 xml:space="preserve"> xóa 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khuyến mãi?</w:t>
                  </w:r>
                </w:p>
                <w:p w14:paraId="54EB41FE" w14:textId="2E1D5C54" w:rsidR="00D94941" w:rsidRPr="00D94941" w:rsidRDefault="00D94941" w:rsidP="00794921">
                  <w:pPr>
                    <w:framePr w:hSpace="180" w:wrap="around" w:vAnchor="text" w:hAnchor="text" w:y="1"/>
                    <w:spacing w:before="120" w:after="240"/>
                    <w:ind w:left="36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</w:p>
              </w:tc>
            </w:tr>
            <w:tr w:rsidR="00D94941" w:rsidRPr="00C900C7" w14:paraId="675830F0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67389E1D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534" w:type="dxa"/>
                </w:tcPr>
                <w:p w14:paraId="02169A07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31BE29D9" w14:textId="145B7525" w:rsidR="00D94941" w:rsidRPr="00C900C7" w:rsidRDefault="00D94941" w:rsidP="0079492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Xác nhận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 xml:space="preserve">Xóa 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khuyến mãi</w:t>
                  </w:r>
                </w:p>
              </w:tc>
            </w:tr>
            <w:tr w:rsidR="00D94941" w:rsidRPr="00C900C7" w14:paraId="52CF94B4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3D5A4F7D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lastRenderedPageBreak/>
                    <w:t>4</w:t>
                  </w:r>
                </w:p>
              </w:tc>
              <w:tc>
                <w:tcPr>
                  <w:tcW w:w="1534" w:type="dxa"/>
                </w:tcPr>
                <w:p w14:paraId="4CA84241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14:paraId="6E029B44" w14:textId="1804C15A" w:rsidR="00D94941" w:rsidRPr="00C900C7" w:rsidRDefault="00D94941" w:rsidP="0079492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Xóa </w:t>
                  </w:r>
                  <w:r>
                    <w:rPr>
                      <w:rFonts w:eastAsia="Times New Roman" w:cs="Times New Roman"/>
                      <w:noProof/>
                    </w:rPr>
                    <w:t>khuyến mãi khỏi hệ thống</w:t>
                  </w:r>
                </w:p>
                <w:p w14:paraId="750B6FDE" w14:textId="28C031F9" w:rsidR="00D94941" w:rsidRPr="00C900C7" w:rsidRDefault="00D94941" w:rsidP="0079492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Thông báo: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 xml:space="preserve">Xóa 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khuyến mãi thành công</w:t>
                  </w:r>
                </w:p>
              </w:tc>
            </w:tr>
          </w:tbl>
          <w:p w14:paraId="00889D61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D94941" w:rsidRPr="00C900C7" w14:paraId="32CEBB3C" w14:textId="77777777" w:rsidTr="00FB33BB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674CC43B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071103E2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D94941" w:rsidRPr="00C900C7" w14:paraId="0E2387A7" w14:textId="77777777" w:rsidTr="00FB33BB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FF1C73C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</w:tblGrid>
            <w:tr w:rsidR="00D94941" w:rsidRPr="00C900C7" w14:paraId="3E89C9B9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39752BDA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0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5F2028FA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0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4C6E7" w:themeFill="accent1" w:themeFillTint="66"/>
                </w:tcPr>
                <w:p w14:paraId="6FD0F667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0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D94941" w:rsidRPr="00C900C7" w14:paraId="3690B786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470CA53C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4a</w:t>
                  </w:r>
                </w:p>
              </w:tc>
              <w:tc>
                <w:tcPr>
                  <w:tcW w:w="1534" w:type="dxa"/>
                </w:tcPr>
                <w:p w14:paraId="4B2BBF45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thông</w:t>
                  </w:r>
                </w:p>
              </w:tc>
              <w:tc>
                <w:tcPr>
                  <w:tcW w:w="3744" w:type="dxa"/>
                </w:tcPr>
                <w:p w14:paraId="6855970D" w14:textId="01FC4F4C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khuyến mãi không khớp</w:t>
                  </w:r>
                </w:p>
              </w:tc>
            </w:tr>
          </w:tbl>
          <w:p w14:paraId="68DD5570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D94941" w:rsidRPr="00C900C7" w14:paraId="3E2C4635" w14:textId="77777777" w:rsidTr="00FB33BB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417BC9B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DAB3CDC" w14:textId="417C369D" w:rsidR="00D94941" w:rsidRPr="00C900C7" w:rsidRDefault="00D94941" w:rsidP="00FB33BB">
            <w:pPr>
              <w:pStyle w:val="ListParagraph"/>
              <w:numPr>
                <w:ilvl w:val="0"/>
                <w:numId w:val="3"/>
              </w:numPr>
              <w:spacing w:before="120" w:after="240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thống xóa </w:t>
            </w:r>
            <w:r>
              <w:rPr>
                <w:rFonts w:eastAsia="Times New Roman" w:cs="Times New Roman"/>
                <w:noProof/>
              </w:rPr>
              <w:t>khuyến mãi</w:t>
            </w:r>
          </w:p>
          <w:p w14:paraId="4D4A8063" w14:textId="0C35C242" w:rsidR="00D94941" w:rsidRPr="00C900C7" w:rsidRDefault="00D94941" w:rsidP="00FB33BB">
            <w:pPr>
              <w:pStyle w:val="ListParagraph"/>
              <w:numPr>
                <w:ilvl w:val="0"/>
                <w:numId w:val="3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thống thông báo: </w:t>
            </w:r>
            <w:r w:rsidRPr="00C900C7">
              <w:rPr>
                <w:rFonts w:eastAsia="Times New Roman" w:cs="Times New Roman"/>
                <w:b/>
                <w:noProof/>
              </w:rPr>
              <w:t xml:space="preserve">Xóa </w:t>
            </w:r>
            <w:r>
              <w:rPr>
                <w:rFonts w:eastAsia="Times New Roman" w:cs="Times New Roman"/>
                <w:b/>
                <w:noProof/>
              </w:rPr>
              <w:t>khuyến mãi</w:t>
            </w:r>
            <w:r w:rsidRPr="00C900C7">
              <w:rPr>
                <w:rFonts w:eastAsia="Times New Roman" w:cs="Times New Roman"/>
                <w:b/>
                <w:noProof/>
              </w:rPr>
              <w:t xml:space="preserve"> thành công.</w:t>
            </w:r>
          </w:p>
        </w:tc>
      </w:tr>
      <w:tr w:rsidR="00D94941" w:rsidRPr="00C900C7" w14:paraId="7B4EC73F" w14:textId="77777777" w:rsidTr="00FB33BB">
        <w:trPr>
          <w:trHeight w:val="75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438E3CD7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42C0D8ED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  <w:r w:rsidRPr="00C900C7">
              <w:rPr>
                <w:rFonts w:eastAsia="Times New Roman" w:cs="Times New Roman"/>
                <w:bCs/>
                <w:noProof/>
              </w:rPr>
              <w:t>Không</w:t>
            </w:r>
          </w:p>
        </w:tc>
      </w:tr>
    </w:tbl>
    <w:p w14:paraId="3D8FDF7C" w14:textId="77777777" w:rsidR="00D94941" w:rsidRDefault="00D94941" w:rsidP="00D94941"/>
    <w:p w14:paraId="15236668" w14:textId="5596C578" w:rsidR="00947112" w:rsidRDefault="00947112" w:rsidP="00947112">
      <w:pPr>
        <w:pStyle w:val="heading3"/>
        <w:numPr>
          <w:ilvl w:val="2"/>
          <w:numId w:val="6"/>
        </w:numPr>
      </w:pPr>
      <w:r>
        <w:t>UCF006: Cập nhật khuyến mãi</w:t>
      </w:r>
    </w:p>
    <w:p w14:paraId="14226097" w14:textId="41C1AD0A" w:rsidR="00D94941" w:rsidRDefault="00D94941" w:rsidP="00CE41BF"/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207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D94941" w:rsidRPr="00C900C7" w14:paraId="38F93428" w14:textId="77777777" w:rsidTr="00D94941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F63D401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3C8F3CA" w14:textId="54311738" w:rsidR="00D94941" w:rsidRPr="00C900C7" w:rsidRDefault="00D94941" w:rsidP="00FB33BB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>
              <w:rPr>
                <w:rFonts w:cs="Times New Roman"/>
              </w:rPr>
              <w:t>F</w:t>
            </w:r>
            <w:r w:rsidRPr="00C900C7">
              <w:rPr>
                <w:rFonts w:cs="Times New Roman"/>
              </w:rPr>
              <w:t>00</w:t>
            </w:r>
            <w:r>
              <w:rPr>
                <w:rFonts w:cs="Times New Roman"/>
              </w:rPr>
              <w:t>6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F3D8CE2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752A7B8" w14:textId="2B7C529B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 xml:space="preserve">Cập nhật </w:t>
            </w:r>
            <w:r>
              <w:rPr>
                <w:rFonts w:cs="Times New Roman"/>
              </w:rPr>
              <w:t>khuyến mãi</w:t>
            </w:r>
          </w:p>
        </w:tc>
      </w:tr>
      <w:tr w:rsidR="00D94941" w:rsidRPr="00C900C7" w14:paraId="1A55E0F6" w14:textId="77777777" w:rsidTr="00D94941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2B52D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D6699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Quản lý</w:t>
            </w:r>
          </w:p>
        </w:tc>
      </w:tr>
      <w:tr w:rsidR="00D94941" w:rsidRPr="00C900C7" w14:paraId="5C830602" w14:textId="77777777" w:rsidTr="00D94941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BA40DFD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FB98DD6" w14:textId="3EEFA9FC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cs="Times New Roman"/>
              </w:rPr>
              <w:t xml:space="preserve">Cập nhật </w:t>
            </w:r>
            <w:r w:rsidR="00CE41BF">
              <w:rPr>
                <w:rFonts w:cs="Times New Roman"/>
              </w:rPr>
              <w:t>khuyến mãi</w:t>
            </w:r>
          </w:p>
        </w:tc>
      </w:tr>
      <w:tr w:rsidR="00D94941" w:rsidRPr="00C900C7" w14:paraId="7A8087C7" w14:textId="77777777" w:rsidTr="00D94941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A6E91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08379" w14:textId="72CC97D8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 xml:space="preserve">Chọn tính năng </w:t>
            </w:r>
            <w:r w:rsidRPr="00C900C7">
              <w:rPr>
                <w:rFonts w:cs="Times New Roman"/>
                <w:b/>
              </w:rPr>
              <w:t xml:space="preserve"> Cập nhật </w:t>
            </w:r>
            <w:r w:rsidR="00CE41BF">
              <w:rPr>
                <w:rFonts w:cs="Times New Roman"/>
                <w:b/>
              </w:rPr>
              <w:t>khuyến mãi</w:t>
            </w:r>
          </w:p>
        </w:tc>
      </w:tr>
      <w:tr w:rsidR="00D94941" w:rsidRPr="00C900C7" w14:paraId="56B44BA6" w14:textId="77777777" w:rsidTr="00D94941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FE5E0CB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0ED9D32" w14:textId="77777777" w:rsidR="00D94941" w:rsidRPr="00C900C7" w:rsidRDefault="00D94941" w:rsidP="00FB33BB">
            <w:pPr>
              <w:pStyle w:val="ListParagraph"/>
              <w:numPr>
                <w:ilvl w:val="0"/>
                <w:numId w:val="4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với tài khoản </w:t>
            </w:r>
            <w:r w:rsidRPr="00C900C7">
              <w:rPr>
                <w:rFonts w:eastAsia="Times New Roman" w:cs="Times New Roman"/>
                <w:b/>
                <w:noProof/>
              </w:rPr>
              <w:t>Quản lý</w:t>
            </w:r>
          </w:p>
        </w:tc>
      </w:tr>
      <w:tr w:rsidR="00D94941" w:rsidRPr="00C900C7" w14:paraId="412CC3F1" w14:textId="77777777" w:rsidTr="00D94941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Layout w:type="fixed"/>
          <w:tblCellMar>
            <w:left w:w="0" w:type="dxa"/>
            <w:right w:w="0" w:type="dxa"/>
          </w:tblCellMar>
          <w:tblPrExChange w:id="208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val="2604"/>
          <w:trPrChange w:id="209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210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DC6F9E4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211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73"/>
              <w:gridCol w:w="1534"/>
              <w:gridCol w:w="3744"/>
              <w:tblGridChange w:id="212">
                <w:tblGrid>
                  <w:gridCol w:w="673"/>
                  <w:gridCol w:w="47"/>
                  <w:gridCol w:w="720"/>
                  <w:gridCol w:w="360"/>
                  <w:gridCol w:w="407"/>
                  <w:gridCol w:w="3744"/>
                </w:tblGrid>
              </w:tblGridChange>
            </w:tblGrid>
            <w:tr w:rsidR="00D94941" w:rsidRPr="00C900C7" w14:paraId="2F6C0299" w14:textId="77777777" w:rsidTr="00D94941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356D90D2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1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47599ED5" w14:textId="0DE14B2A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1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</w:t>
                  </w:r>
                  <w:r w:rsidR="00CE41BF">
                    <w:rPr>
                      <w:rFonts w:eastAsia="Times New Roman" w:cs="Times New Roman"/>
                      <w:b/>
                      <w:bCs/>
                      <w:noProof/>
                    </w:rPr>
                    <w:t>b</w:t>
                  </w: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ởi</w:t>
                  </w:r>
                </w:p>
              </w:tc>
              <w:tc>
                <w:tcPr>
                  <w:tcW w:w="3744" w:type="dxa"/>
                  <w:shd w:val="clear" w:color="auto" w:fill="B4C6E7" w:themeFill="accent1" w:themeFillTint="66"/>
                </w:tcPr>
                <w:p w14:paraId="542F2359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1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D94941" w:rsidRPr="00C900C7" w14:paraId="56E2A6AC" w14:textId="77777777" w:rsidTr="00D94941">
              <w:trPr>
                <w:trHeight w:val="303"/>
              </w:trPr>
              <w:tc>
                <w:tcPr>
                  <w:tcW w:w="673" w:type="dxa"/>
                </w:tcPr>
                <w:p w14:paraId="5DAC6552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1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14:paraId="39B7EE67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1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6041C9AC" w14:textId="5B735E89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Chọn tính năng </w:t>
                  </w:r>
                  <w:r w:rsidRPr="00C900C7">
                    <w:rPr>
                      <w:rFonts w:cs="Times New Roman"/>
                      <w:b/>
                    </w:rPr>
                    <w:t xml:space="preserve"> Cập nhật </w:t>
                  </w:r>
                  <w:r w:rsidR="00CE41BF">
                    <w:rPr>
                      <w:rFonts w:cs="Times New Roman"/>
                      <w:b/>
                    </w:rPr>
                    <w:t>khuyến mãi</w:t>
                  </w:r>
                </w:p>
              </w:tc>
            </w:tr>
            <w:tr w:rsidR="00D94941" w:rsidRPr="00C900C7" w14:paraId="5310D11A" w14:textId="77777777" w:rsidTr="00D94941">
              <w:tblPrEx>
                <w:tblW w:w="0" w:type="auto"/>
                <w:tblLayout w:type="fixed"/>
                <w:tblPrExChange w:id="218" w:author="User" w:date="2020-12-04T14:13:00Z">
                  <w:tblPrEx>
                    <w:tblW w:w="0" w:type="auto"/>
                    <w:tblLayout w:type="fixed"/>
                  </w:tblPrEx>
                </w:tblPrExChange>
              </w:tblPrEx>
              <w:trPr>
                <w:trHeight w:val="303"/>
                <w:trPrChange w:id="219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20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5020F07F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2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222" w:author="User" w:date="2020-12-04T14:13:00Z">
                    <w:tcPr>
                      <w:tcW w:w="1959" w:type="dxa"/>
                    </w:tcPr>
                  </w:tcPrChange>
                </w:tcPr>
                <w:p w14:paraId="1AB71414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2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224" w:author="User" w:date="2020-12-04T14:13:00Z">
                    <w:tcPr>
                      <w:tcW w:w="2434" w:type="dxa"/>
                    </w:tcPr>
                  </w:tcPrChange>
                </w:tcPr>
                <w:p w14:paraId="7C89F1DE" w14:textId="7B493C0D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 w:rsidRPr="00C900C7">
                    <w:rPr>
                      <w:rFonts w:cs="Times New Roman"/>
                      <w:b/>
                    </w:rPr>
                    <w:t xml:space="preserve"> Cập nhật </w:t>
                  </w:r>
                  <w:r w:rsidR="00CE41BF">
                    <w:rPr>
                      <w:rFonts w:cs="Times New Roman"/>
                      <w:b/>
                    </w:rPr>
                    <w:t>khuyến mãi</w:t>
                  </w:r>
                </w:p>
              </w:tc>
            </w:tr>
            <w:tr w:rsidR="00D94941" w:rsidRPr="00C900C7" w14:paraId="0EC23E44" w14:textId="77777777" w:rsidTr="00D94941">
              <w:tblPrEx>
                <w:tblW w:w="0" w:type="auto"/>
                <w:tblLayout w:type="fixed"/>
                <w:tblPrExChange w:id="225" w:author="User" w:date="2020-12-04T14:13:00Z">
                  <w:tblPrEx>
                    <w:tblW w:w="0" w:type="auto"/>
                    <w:tblLayout w:type="fixed"/>
                  </w:tblPrEx>
                </w:tblPrExChange>
              </w:tblPrEx>
              <w:trPr>
                <w:trHeight w:val="303"/>
                <w:trPrChange w:id="226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27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4732AB3C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2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534" w:type="dxa"/>
                  <w:tcPrChange w:id="229" w:author="User" w:date="2020-12-04T14:13:00Z">
                    <w:tcPr>
                      <w:tcW w:w="1959" w:type="dxa"/>
                    </w:tcPr>
                  </w:tcPrChange>
                </w:tcPr>
                <w:p w14:paraId="7DE00000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3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  <w:tcPrChange w:id="231" w:author="User" w:date="2020-12-04T14:13:00Z">
                    <w:tcPr>
                      <w:tcW w:w="2434" w:type="dxa"/>
                    </w:tcPr>
                  </w:tcPrChange>
                </w:tcPr>
                <w:p w14:paraId="156CECB9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>Nhập/thay đổi thông tin</w:t>
                  </w: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 </w:t>
                  </w:r>
                  <w:r w:rsidRPr="00C900C7">
                    <w:rPr>
                      <w:rFonts w:eastAsia="Times New Roman"/>
                      <w:noProof/>
                    </w:rPr>
                    <w:t>(Nội dung chi tiết ở bên dưới)</w:t>
                  </w:r>
                </w:p>
              </w:tc>
            </w:tr>
            <w:tr w:rsidR="00D94941" w:rsidRPr="00C900C7" w14:paraId="158838D8" w14:textId="77777777" w:rsidTr="00D94941">
              <w:trPr>
                <w:trHeight w:val="303"/>
              </w:trPr>
              <w:tc>
                <w:tcPr>
                  <w:tcW w:w="673" w:type="dxa"/>
                </w:tcPr>
                <w:p w14:paraId="4CDB6E00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534" w:type="dxa"/>
                </w:tcPr>
                <w:p w14:paraId="1917D1CA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14:paraId="41D7F96A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Kiểm tra tính hợp lệ của thông tin</w:t>
                  </w:r>
                </w:p>
              </w:tc>
            </w:tr>
            <w:tr w:rsidR="00D94941" w:rsidRPr="00C900C7" w14:paraId="46D38842" w14:textId="77777777" w:rsidTr="00D94941">
              <w:tblPrEx>
                <w:tblW w:w="0" w:type="auto"/>
                <w:tblLayout w:type="fixed"/>
                <w:tblPrExChange w:id="232" w:author="User" w:date="2020-12-04T14:13:00Z">
                  <w:tblPrEx>
                    <w:tblW w:w="0" w:type="auto"/>
                    <w:tblLayout w:type="fixed"/>
                  </w:tblPrEx>
                </w:tblPrExChange>
              </w:tblPrEx>
              <w:trPr>
                <w:trHeight w:val="303"/>
                <w:trPrChange w:id="233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34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25F96813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3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lastRenderedPageBreak/>
                    <w:t xml:space="preserve">5 </w:t>
                  </w:r>
                </w:p>
              </w:tc>
              <w:tc>
                <w:tcPr>
                  <w:tcW w:w="1534" w:type="dxa"/>
                  <w:tcPrChange w:id="236" w:author="User" w:date="2020-12-04T14:13:00Z">
                    <w:tcPr>
                      <w:tcW w:w="1959" w:type="dxa"/>
                    </w:tcPr>
                  </w:tcPrChange>
                </w:tcPr>
                <w:p w14:paraId="6C1A5DD1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3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  <w:tcPrChange w:id="238" w:author="User" w:date="2020-12-04T14:13:00Z">
                    <w:tcPr>
                      <w:tcW w:w="2434" w:type="dxa"/>
                    </w:tcPr>
                  </w:tcPrChange>
                </w:tcPr>
                <w:p w14:paraId="4A8E0E9D" w14:textId="193E377B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Xác nhận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 xml:space="preserve">Cập nhật </w:t>
                  </w:r>
                  <w:r w:rsidR="00CE41BF">
                    <w:rPr>
                      <w:rFonts w:eastAsia="Times New Roman" w:cs="Times New Roman"/>
                      <w:b/>
                      <w:noProof/>
                    </w:rPr>
                    <w:t>khuyến mãi</w:t>
                  </w:r>
                </w:p>
              </w:tc>
            </w:tr>
            <w:tr w:rsidR="00D94941" w:rsidRPr="00C900C7" w14:paraId="035A24AE" w14:textId="77777777" w:rsidTr="00D94941">
              <w:tblPrEx>
                <w:tblW w:w="0" w:type="auto"/>
                <w:tblLayout w:type="fixed"/>
                <w:tblPrExChange w:id="239" w:author="User" w:date="2020-12-04T14:13:00Z">
                  <w:tblPrEx>
                    <w:tblW w:w="0" w:type="auto"/>
                    <w:tblLayout w:type="fixed"/>
                  </w:tblPrEx>
                </w:tblPrExChange>
              </w:tblPrEx>
              <w:trPr>
                <w:trHeight w:val="303"/>
                <w:trPrChange w:id="240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41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3C1F230B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4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534" w:type="dxa"/>
                  <w:tcPrChange w:id="243" w:author="User" w:date="2020-12-04T14:13:00Z">
                    <w:tcPr>
                      <w:tcW w:w="1959" w:type="dxa"/>
                    </w:tcPr>
                  </w:tcPrChange>
                </w:tcPr>
                <w:p w14:paraId="11903963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4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245" w:author="User" w:date="2020-12-04T14:13:00Z">
                    <w:tcPr>
                      <w:tcW w:w="2434" w:type="dxa"/>
                    </w:tcPr>
                  </w:tcPrChange>
                </w:tcPr>
                <w:p w14:paraId="64F63D04" w14:textId="3E9D4A80" w:rsidR="00D94941" w:rsidRPr="00C900C7" w:rsidRDefault="00D94941" w:rsidP="0079492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Cập nhật thông tin cho </w:t>
                  </w:r>
                  <w:r w:rsidR="00CE41BF">
                    <w:rPr>
                      <w:rFonts w:eastAsia="Times New Roman"/>
                      <w:b/>
                      <w:noProof/>
                    </w:rPr>
                    <w:t>khuyến mãi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 xml:space="preserve"> </w:t>
                  </w:r>
                </w:p>
                <w:p w14:paraId="558FA92E" w14:textId="77777777" w:rsidR="00D94941" w:rsidRPr="00C900C7" w:rsidRDefault="00D94941" w:rsidP="0079492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Thông báo: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Cập nhật thông tin thành công</w:t>
                  </w:r>
                  <w:r w:rsidRPr="00C900C7">
                    <w:rPr>
                      <w:rFonts w:eastAsia="Times New Roman"/>
                      <w:noProof/>
                    </w:rPr>
                    <w:t>.</w:t>
                  </w:r>
                </w:p>
              </w:tc>
            </w:tr>
          </w:tbl>
          <w:p w14:paraId="343DC7F5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D94941" w:rsidRPr="00C900C7" w14:paraId="5EBE5649" w14:textId="77777777" w:rsidTr="00D94941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6D65C865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74C5AE58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D94941" w:rsidRPr="00C900C7" w14:paraId="3E811D75" w14:textId="77777777" w:rsidTr="00D94941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7011326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5"/>
              <w:gridCol w:w="1534"/>
              <w:gridCol w:w="3767"/>
            </w:tblGrid>
            <w:tr w:rsidR="00D94941" w:rsidRPr="00C900C7" w14:paraId="16824AF2" w14:textId="77777777" w:rsidTr="00D94941">
              <w:trPr>
                <w:trHeight w:val="156"/>
              </w:trPr>
              <w:tc>
                <w:tcPr>
                  <w:tcW w:w="665" w:type="dxa"/>
                  <w:shd w:val="clear" w:color="auto" w:fill="B4C6E7" w:themeFill="accent1" w:themeFillTint="66"/>
                </w:tcPr>
                <w:p w14:paraId="0F487079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690F995D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67" w:type="dxa"/>
                  <w:shd w:val="clear" w:color="auto" w:fill="B4C6E7" w:themeFill="accent1" w:themeFillTint="66"/>
                </w:tcPr>
                <w:p w14:paraId="167B6299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D94941" w:rsidRPr="00C900C7" w14:paraId="34FBE92C" w14:textId="77777777" w:rsidTr="00D94941">
              <w:trPr>
                <w:trHeight w:val="322"/>
              </w:trPr>
              <w:tc>
                <w:tcPr>
                  <w:tcW w:w="665" w:type="dxa"/>
                  <w:shd w:val="clear" w:color="auto" w:fill="FFFFFF" w:themeFill="background1"/>
                </w:tcPr>
                <w:p w14:paraId="1F81E4B5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5a</w:t>
                  </w:r>
                </w:p>
              </w:tc>
              <w:tc>
                <w:tcPr>
                  <w:tcW w:w="1534" w:type="dxa"/>
                  <w:shd w:val="clear" w:color="auto" w:fill="FFFFFF" w:themeFill="background1"/>
                </w:tcPr>
                <w:p w14:paraId="552FAF79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67" w:type="dxa"/>
                  <w:shd w:val="clear" w:color="auto" w:fill="FFFFFF" w:themeFill="background1"/>
                </w:tcPr>
                <w:p w14:paraId="216B85E2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Thông tin không hợp lệ</w:t>
                  </w:r>
                </w:p>
              </w:tc>
            </w:tr>
          </w:tbl>
          <w:p w14:paraId="3F2D0E0F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D94941" w:rsidRPr="00C900C7" w14:paraId="768D563C" w14:textId="77777777" w:rsidTr="00D94941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A53DA55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DEBDDFE" w14:textId="2A2DF68A" w:rsidR="00D94941" w:rsidRPr="00C900C7" w:rsidRDefault="00D94941" w:rsidP="00FB33BB">
            <w:pPr>
              <w:pStyle w:val="ListParagraph"/>
              <w:numPr>
                <w:ilvl w:val="0"/>
                <w:numId w:val="3"/>
              </w:numPr>
              <w:spacing w:before="120" w:after="240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thông cập nhật thông tin cho </w:t>
            </w:r>
            <w:r w:rsidR="00CE41BF">
              <w:rPr>
                <w:rFonts w:eastAsia="Times New Roman" w:cs="Times New Roman"/>
                <w:b/>
                <w:noProof/>
              </w:rPr>
              <w:t>khuyến mãi</w:t>
            </w:r>
            <w:r w:rsidRPr="00C900C7">
              <w:rPr>
                <w:rFonts w:eastAsia="Times New Roman" w:cs="Times New Roman"/>
                <w:b/>
                <w:noProof/>
              </w:rPr>
              <w:t xml:space="preserve"> </w:t>
            </w:r>
          </w:p>
          <w:p w14:paraId="5CB067DC" w14:textId="77777777" w:rsidR="00D94941" w:rsidRPr="00C900C7" w:rsidRDefault="00D94941" w:rsidP="00FB33BB">
            <w:pPr>
              <w:pStyle w:val="ListParagraph"/>
              <w:numPr>
                <w:ilvl w:val="0"/>
                <w:numId w:val="3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thống thông báo: </w:t>
            </w:r>
            <w:r w:rsidRPr="00C900C7">
              <w:rPr>
                <w:rFonts w:eastAsia="Times New Roman" w:cs="Times New Roman"/>
                <w:b/>
                <w:noProof/>
              </w:rPr>
              <w:t>Cập nhật thông tin thành công</w:t>
            </w:r>
            <w:r w:rsidRPr="00C900C7">
              <w:rPr>
                <w:rFonts w:eastAsia="Times New Roman" w:cs="Times New Roman"/>
                <w:noProof/>
              </w:rPr>
              <w:t>.</w:t>
            </w:r>
          </w:p>
        </w:tc>
      </w:tr>
      <w:tr w:rsidR="00D94941" w:rsidRPr="00C900C7" w14:paraId="3CDA731E" w14:textId="77777777" w:rsidTr="00D94941">
        <w:trPr>
          <w:trHeight w:val="89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7322A8B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4"/>
              <w:gridCol w:w="4393"/>
            </w:tblGrid>
            <w:tr w:rsidR="00D94941" w:rsidRPr="00C900C7" w14:paraId="29203C23" w14:textId="77777777" w:rsidTr="00D94941">
              <w:trPr>
                <w:trHeight w:val="147"/>
              </w:trPr>
              <w:tc>
                <w:tcPr>
                  <w:tcW w:w="1554" w:type="dxa"/>
                  <w:shd w:val="clear" w:color="auto" w:fill="B4C6E7" w:themeFill="accent1" w:themeFillTint="66"/>
                </w:tcPr>
                <w:p w14:paraId="4A96DBF4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Mã</w:t>
                  </w:r>
                </w:p>
              </w:tc>
              <w:tc>
                <w:tcPr>
                  <w:tcW w:w="4393" w:type="dxa"/>
                  <w:shd w:val="clear" w:color="auto" w:fill="B4C6E7" w:themeFill="accent1" w:themeFillTint="66"/>
                </w:tcPr>
                <w:p w14:paraId="18810818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Nội dung</w:t>
                  </w:r>
                </w:p>
              </w:tc>
            </w:tr>
            <w:tr w:rsidR="00D94941" w:rsidRPr="00C900C7" w14:paraId="07648613" w14:textId="77777777" w:rsidTr="00D94941">
              <w:trPr>
                <w:trHeight w:val="152"/>
              </w:trPr>
              <w:tc>
                <w:tcPr>
                  <w:tcW w:w="1554" w:type="dxa"/>
                  <w:shd w:val="clear" w:color="auto" w:fill="FFFFFF" w:themeFill="background1"/>
                </w:tcPr>
                <w:p w14:paraId="54AFE620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NFR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V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005-1</w:t>
                  </w:r>
                </w:p>
              </w:tc>
              <w:tc>
                <w:tcPr>
                  <w:tcW w:w="4393" w:type="dxa"/>
                  <w:shd w:val="clear" w:color="auto" w:fill="FFFFFF" w:themeFill="background1"/>
                </w:tcPr>
                <w:p w14:paraId="7B1C4A8A" w14:textId="77777777" w:rsidR="00D94941" w:rsidRPr="00C900C7" w:rsidRDefault="00D94941" w:rsidP="00794921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Sự kiện 3, 4 xảy ra đồng thời</w:t>
                  </w:r>
                </w:p>
              </w:tc>
            </w:tr>
          </w:tbl>
          <w:p w14:paraId="367836C8" w14:textId="77777777" w:rsidR="00D94941" w:rsidRPr="00C900C7" w:rsidRDefault="00D9494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</w:tr>
    </w:tbl>
    <w:p w14:paraId="505D6A20" w14:textId="77777777" w:rsidR="00D94941" w:rsidRPr="00574881" w:rsidRDefault="00D94941" w:rsidP="00D94941"/>
    <w:sectPr w:rsidR="00D94941" w:rsidRPr="00574881" w:rsidSect="007D79D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52CA"/>
    <w:multiLevelType w:val="multilevel"/>
    <w:tmpl w:val="94B09D2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B26259A"/>
    <w:multiLevelType w:val="hybridMultilevel"/>
    <w:tmpl w:val="7FFA15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42D1E"/>
    <w:multiLevelType w:val="hybridMultilevel"/>
    <w:tmpl w:val="CAD4C260"/>
    <w:lvl w:ilvl="0" w:tplc="620A9E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B2FE3"/>
    <w:multiLevelType w:val="hybridMultilevel"/>
    <w:tmpl w:val="29142942"/>
    <w:lvl w:ilvl="0" w:tplc="AEBE49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97B3A"/>
    <w:multiLevelType w:val="multilevel"/>
    <w:tmpl w:val="7190198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95633FD"/>
    <w:multiLevelType w:val="hybridMultilevel"/>
    <w:tmpl w:val="50E48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D2AF9"/>
    <w:multiLevelType w:val="multilevel"/>
    <w:tmpl w:val="30AEE3BC"/>
    <w:lvl w:ilvl="0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7" w15:restartNumberingAfterBreak="0">
    <w:nsid w:val="701E7A45"/>
    <w:multiLevelType w:val="hybridMultilevel"/>
    <w:tmpl w:val="CB40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12B8A"/>
    <w:multiLevelType w:val="hybridMultilevel"/>
    <w:tmpl w:val="EFA8C00A"/>
    <w:lvl w:ilvl="0" w:tplc="02DC1D5E">
      <w:start w:val="50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8">
    <w:abstractNumId w:val="5"/>
  </w:num>
  <w:num w:numId="9">
    <w:abstractNumId w:val="7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2"/>
    </w:lvlOverride>
    <w:lvlOverride w:ilvl="2">
      <w:startOverride w:val="3"/>
    </w:lvlOverride>
  </w:num>
  <w:num w:numId="12">
    <w:abstractNumId w:val="4"/>
    <w:lvlOverride w:ilvl="0">
      <w:startOverride w:val="1"/>
    </w:lvlOverride>
    <w:lvlOverride w:ilvl="1">
      <w:startOverride w:val="2"/>
    </w:lvlOverride>
    <w:lvlOverride w:ilvl="2">
      <w:startOverride w:val="4"/>
    </w:lvlOverride>
  </w:num>
  <w:num w:numId="13">
    <w:abstractNumId w:val="4"/>
    <w:lvlOverride w:ilvl="0">
      <w:startOverride w:val="1"/>
    </w:lvlOverride>
    <w:lvlOverride w:ilvl="1">
      <w:startOverride w:val="2"/>
    </w:lvlOverride>
    <w:lvlOverride w:ilvl="2">
      <w:startOverride w:val="5"/>
    </w:lvlOverride>
  </w:num>
  <w:num w:numId="14">
    <w:abstractNumId w:val="4"/>
    <w:lvlOverride w:ilvl="0">
      <w:startOverride w:val="1"/>
    </w:lvlOverride>
    <w:lvlOverride w:ilvl="1">
      <w:startOverride w:val="2"/>
    </w:lvlOverride>
    <w:lvlOverride w:ilvl="2">
      <w:startOverride w:val="6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5B"/>
    <w:rsid w:val="002F7014"/>
    <w:rsid w:val="003D706B"/>
    <w:rsid w:val="00574881"/>
    <w:rsid w:val="005D59AA"/>
    <w:rsid w:val="00794921"/>
    <w:rsid w:val="007D79D7"/>
    <w:rsid w:val="00947112"/>
    <w:rsid w:val="00A94832"/>
    <w:rsid w:val="00C300F7"/>
    <w:rsid w:val="00CE41BF"/>
    <w:rsid w:val="00D94941"/>
    <w:rsid w:val="00DE67C1"/>
    <w:rsid w:val="00E5057F"/>
    <w:rsid w:val="00FB435B"/>
    <w:rsid w:val="00FE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78B6"/>
  <w15:chartTrackingRefBased/>
  <w15:docId w15:val="{DA80E8DC-EED2-4F7F-B4A5-B4AA6396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574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"/>
    <w:semiHidden/>
    <w:unhideWhenUsed/>
    <w:qFormat/>
    <w:rsid w:val="00574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574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74881"/>
    <w:pPr>
      <w:ind w:left="720"/>
      <w:contextualSpacing/>
    </w:pPr>
  </w:style>
  <w:style w:type="paragraph" w:customStyle="1" w:styleId="heading1">
    <w:name w:val="heading1"/>
    <w:basedOn w:val="Heading10"/>
    <w:link w:val="heading1Char0"/>
    <w:qFormat/>
    <w:rsid w:val="00574881"/>
    <w:pPr>
      <w:numPr>
        <w:numId w:val="1"/>
      </w:numPr>
    </w:pPr>
    <w:rPr>
      <w:rFonts w:ascii="Times New Roman" w:hAnsi="Times New Roman" w:cs="Times New Roman"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574881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0"/>
    <w:uiPriority w:val="9"/>
    <w:rsid w:val="00574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0">
    <w:name w:val="heading1 Char"/>
    <w:basedOn w:val="Heading1Char"/>
    <w:link w:val="heading1"/>
    <w:rsid w:val="00574881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74881"/>
  </w:style>
  <w:style w:type="paragraph" w:customStyle="1" w:styleId="heading3">
    <w:name w:val="heading3"/>
    <w:basedOn w:val="Heading30"/>
    <w:link w:val="heading3Char0"/>
    <w:qFormat/>
    <w:rsid w:val="00574881"/>
    <w:pPr>
      <w:numPr>
        <w:numId w:val="6"/>
      </w:numPr>
      <w:tabs>
        <w:tab w:val="left" w:pos="4080"/>
      </w:tabs>
      <w:jc w:val="both"/>
      <w:outlineLvl w:val="6"/>
    </w:pPr>
    <w:rPr>
      <w:rFonts w:ascii="Times New Roman" w:hAnsi="Times New Roman" w:cs="Times New Roman"/>
      <w:color w:val="000000" w:themeColor="text1"/>
      <w:sz w:val="28"/>
    </w:rPr>
  </w:style>
  <w:style w:type="paragraph" w:customStyle="1" w:styleId="heading2">
    <w:name w:val="heading2"/>
    <w:basedOn w:val="Heading20"/>
    <w:link w:val="heading2Char0"/>
    <w:qFormat/>
    <w:rsid w:val="00574881"/>
    <w:pPr>
      <w:numPr>
        <w:ilvl w:val="1"/>
        <w:numId w:val="1"/>
      </w:numPr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574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0">
    <w:name w:val="heading3 Char"/>
    <w:basedOn w:val="Heading3Char"/>
    <w:link w:val="heading3"/>
    <w:rsid w:val="00574881"/>
    <w:rPr>
      <w:rFonts w:ascii="Times New Roman" w:eastAsiaTheme="majorEastAsia" w:hAnsi="Times New Roman" w:cs="Times New Roman"/>
      <w:color w:val="000000" w:themeColor="text1"/>
      <w:sz w:val="28"/>
      <w:szCs w:val="24"/>
    </w:rPr>
  </w:style>
  <w:style w:type="character" w:customStyle="1" w:styleId="Heading2Char">
    <w:name w:val="Heading 2 Char"/>
    <w:basedOn w:val="DefaultParagraphFont"/>
    <w:link w:val="Heading20"/>
    <w:uiPriority w:val="9"/>
    <w:semiHidden/>
    <w:rsid w:val="00574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0">
    <w:name w:val="heading2 Char"/>
    <w:basedOn w:val="Heading2Char"/>
    <w:link w:val="heading2"/>
    <w:rsid w:val="00574881"/>
    <w:rPr>
      <w:rFonts w:ascii="Times New Roman" w:eastAsiaTheme="majorEastAsia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HIEN 176017</dc:creator>
  <cp:keywords/>
  <dc:description/>
  <cp:lastModifiedBy>LE XUAN NAM 176043</cp:lastModifiedBy>
  <cp:revision>2</cp:revision>
  <dcterms:created xsi:type="dcterms:W3CDTF">2021-10-17T11:02:00Z</dcterms:created>
  <dcterms:modified xsi:type="dcterms:W3CDTF">2021-10-17T11:02:00Z</dcterms:modified>
</cp:coreProperties>
</file>