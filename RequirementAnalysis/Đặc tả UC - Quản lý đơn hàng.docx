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28E72" w14:textId="5715AEFE" w:rsidR="00FE3187" w:rsidRDefault="00574881" w:rsidP="00574881">
      <w:pPr>
        <w:pStyle w:val="heading1"/>
      </w:pPr>
      <w:r>
        <w:t>Đặc tả các use case</w:t>
      </w:r>
    </w:p>
    <w:p w14:paraId="75E73191" w14:textId="3B0B340A" w:rsidR="00574881" w:rsidRDefault="00574881" w:rsidP="00574881"/>
    <w:p w14:paraId="37D82472" w14:textId="66975350" w:rsidR="00574881" w:rsidRDefault="00574881" w:rsidP="00574881"/>
    <w:p w14:paraId="5664101C" w14:textId="77777777" w:rsidR="00574881" w:rsidRDefault="00574881" w:rsidP="00574881"/>
    <w:p w14:paraId="4D69B1D3" w14:textId="13A2B612" w:rsidR="00DE67C1" w:rsidRDefault="00DE67C1" w:rsidP="00DE67C1">
      <w:pPr>
        <w:pStyle w:val="heading2"/>
      </w:pPr>
      <w:r>
        <w:t>Nhóm UC: Quản lý đơn hàng</w:t>
      </w:r>
    </w:p>
    <w:p w14:paraId="31DA3261" w14:textId="1ACB6F55" w:rsidR="00DE67C1" w:rsidRDefault="00DE67C1" w:rsidP="00DE67C1"/>
    <w:p w14:paraId="4987DEFC" w14:textId="6E222E70" w:rsidR="00DE67C1" w:rsidRPr="00C900C7" w:rsidRDefault="00DE67C1" w:rsidP="00DE67C1">
      <w:pPr>
        <w:pStyle w:val="ListParagraph"/>
        <w:numPr>
          <w:ilvl w:val="0"/>
          <w:numId w:val="3"/>
        </w:numPr>
        <w:tabs>
          <w:tab w:val="left" w:pos="4080"/>
        </w:tabs>
        <w:jc w:val="both"/>
        <w:rPr>
          <w:rFonts w:cs="Times New Roman"/>
          <w:b/>
        </w:rPr>
      </w:pPr>
      <w:r w:rsidRPr="00C900C7">
        <w:rPr>
          <w:rFonts w:cs="Times New Roman"/>
          <w:b/>
        </w:rPr>
        <w:t>Tiền tố (Prefix): UC</w:t>
      </w:r>
      <w:r w:rsidR="00947112">
        <w:rPr>
          <w:rFonts w:cs="Times New Roman"/>
          <w:b/>
        </w:rPr>
        <w:t>E</w:t>
      </w:r>
    </w:p>
    <w:p w14:paraId="7C823C7D" w14:textId="77777777" w:rsidR="00DE67C1" w:rsidRPr="00C900C7" w:rsidRDefault="00DE67C1" w:rsidP="00DE67C1">
      <w:pPr>
        <w:tabs>
          <w:tab w:val="left" w:pos="4080"/>
        </w:tabs>
        <w:rPr>
          <w:rFonts w:cs="Times New Roman"/>
          <w:b/>
          <w:color w:val="5B9BD5" w:themeColor="accent5"/>
        </w:rPr>
      </w:pPr>
    </w:p>
    <w:p w14:paraId="2B578A89" w14:textId="63EAB73D" w:rsidR="00DE67C1" w:rsidRPr="00C900C7" w:rsidRDefault="00DE67C1" w:rsidP="005D59AA">
      <w:pPr>
        <w:pStyle w:val="heading3"/>
        <w:numPr>
          <w:ilvl w:val="2"/>
          <w:numId w:val="1"/>
        </w:numPr>
      </w:pPr>
      <w:bookmarkStart w:id="0" w:name="_Toc73265940"/>
      <w:r w:rsidRPr="00C900C7">
        <w:t>UC</w:t>
      </w:r>
      <w:r w:rsidR="00947112">
        <w:t>E</w:t>
      </w:r>
      <w:r w:rsidRPr="00C900C7">
        <w:t>001: Tạo đơn hàng</w:t>
      </w:r>
      <w:bookmarkEnd w:id="0"/>
    </w:p>
    <w:tbl>
      <w:tblPr>
        <w:tblpPr w:leftFromText="180" w:rightFromText="180" w:vertAnchor="text" w:tblpY="1"/>
        <w:tblOverlap w:val="never"/>
        <w:tblW w:w="85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9"/>
        <w:gridCol w:w="871"/>
        <w:gridCol w:w="1619"/>
        <w:gridCol w:w="4442"/>
        <w:tblGridChange w:id="1">
          <w:tblGrid>
            <w:gridCol w:w="720"/>
            <w:gridCol w:w="720"/>
            <w:gridCol w:w="149"/>
            <w:gridCol w:w="871"/>
            <w:gridCol w:w="1619"/>
            <w:gridCol w:w="4442"/>
          </w:tblGrid>
        </w:tblGridChange>
      </w:tblGrid>
      <w:tr w:rsidR="00DE67C1" w:rsidRPr="00C900C7" w14:paraId="6387AD71" w14:textId="77777777" w:rsidTr="00FB33BB"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586A7ED0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Mã Use case 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088FD1A0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cs="Times New Roman"/>
              </w:rPr>
              <w:t>UCE001</w:t>
            </w:r>
          </w:p>
        </w:tc>
        <w:tc>
          <w:tcPr>
            <w:tcW w:w="16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1069955C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Tên Use case </w:t>
            </w:r>
          </w:p>
        </w:tc>
        <w:tc>
          <w:tcPr>
            <w:tcW w:w="444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3D93A0AC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cs="Times New Roman"/>
              </w:rPr>
              <w:t>Tạo đơn hàng</w:t>
            </w:r>
          </w:p>
        </w:tc>
      </w:tr>
      <w:tr w:rsidR="00DE67C1" w:rsidRPr="00C900C7" w14:paraId="7F5EE21F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15A26A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Tác nhân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049898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>Nhân viên</w:t>
            </w:r>
          </w:p>
        </w:tc>
      </w:tr>
      <w:tr w:rsidR="00DE67C1" w:rsidRPr="00C900C7" w14:paraId="170CF960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7615B678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Mục đích ca sử dụng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3A06197F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Tạo </w:t>
            </w:r>
            <w:r w:rsidRPr="00C900C7">
              <w:rPr>
                <w:rFonts w:eastAsia="Times New Roman" w:cs="Times New Roman"/>
                <w:b/>
                <w:noProof/>
              </w:rPr>
              <w:t>đơn hàng</w:t>
            </w:r>
            <w:r w:rsidRPr="00C900C7">
              <w:rPr>
                <w:rFonts w:eastAsia="Times New Roman" w:cs="Times New Roman"/>
                <w:noProof/>
              </w:rPr>
              <w:t xml:space="preserve"> theo </w:t>
            </w:r>
            <w:r w:rsidRPr="00C900C7">
              <w:rPr>
                <w:rFonts w:eastAsia="Times New Roman" w:cs="Times New Roman"/>
                <w:b/>
                <w:noProof/>
              </w:rPr>
              <w:t xml:space="preserve">order </w:t>
            </w:r>
            <w:r w:rsidRPr="00C900C7">
              <w:rPr>
                <w:rFonts w:eastAsia="Times New Roman" w:cs="Times New Roman"/>
                <w:noProof/>
              </w:rPr>
              <w:t xml:space="preserve">của </w:t>
            </w:r>
            <w:r w:rsidRPr="00C900C7">
              <w:rPr>
                <w:rFonts w:eastAsia="Times New Roman" w:cs="Times New Roman"/>
                <w:b/>
                <w:noProof/>
              </w:rPr>
              <w:t>khách hàng</w:t>
            </w:r>
          </w:p>
        </w:tc>
      </w:tr>
      <w:tr w:rsidR="00DE67C1" w:rsidRPr="00C900C7" w14:paraId="1BF964F9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C7A25A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Sự kiện kích hoạt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AC45A9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Chọn tính </w:t>
            </w:r>
            <w:proofErr w:type="gramStart"/>
            <w:r w:rsidRPr="00C900C7">
              <w:rPr>
                <w:rFonts w:eastAsia="Times New Roman" w:cs="Times New Roman"/>
                <w:noProof/>
              </w:rPr>
              <w:t xml:space="preserve">năng </w:t>
            </w:r>
            <w:r w:rsidRPr="00C900C7">
              <w:rPr>
                <w:rFonts w:cs="Times New Roman"/>
                <w:b/>
              </w:rPr>
              <w:t xml:space="preserve"> Tạo</w:t>
            </w:r>
            <w:proofErr w:type="gramEnd"/>
            <w:r w:rsidRPr="00C900C7">
              <w:rPr>
                <w:rFonts w:cs="Times New Roman"/>
                <w:b/>
              </w:rPr>
              <w:t xml:space="preserve"> đơn hàng</w:t>
            </w:r>
          </w:p>
        </w:tc>
      </w:tr>
      <w:tr w:rsidR="00DE67C1" w:rsidRPr="00C900C7" w14:paraId="5F3C4B9A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49A3729B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Tiền điều kiện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1E708F75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Đăng nhập thành công bằng tài khoản </w:t>
            </w:r>
            <w:r w:rsidRPr="00C900C7">
              <w:rPr>
                <w:rFonts w:eastAsia="Times New Roman" w:cs="Times New Roman"/>
                <w:b/>
                <w:noProof/>
              </w:rPr>
              <w:t>Nhân viên</w:t>
            </w:r>
          </w:p>
        </w:tc>
      </w:tr>
      <w:tr w:rsidR="00DE67C1" w:rsidRPr="00C900C7" w14:paraId="0C0C1EC6" w14:textId="77777777" w:rsidTr="00FB33BB">
        <w:tblPrEx>
          <w:tblW w:w="8521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left w:w="0" w:type="dxa"/>
            <w:right w:w="0" w:type="dxa"/>
          </w:tblCellMar>
          <w:tblPrExChange w:id="2" w:author="User" w:date="2020-12-04T14:13:00Z">
            <w:tblPrEx>
              <w:tblW w:w="8521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</w:tblPrEx>
          </w:tblPrExChange>
        </w:tblPrEx>
        <w:trPr>
          <w:trHeight w:val="4710"/>
          <w:trPrChange w:id="3" w:author="User" w:date="2020-12-04T14:13:00Z">
            <w:trPr>
              <w:gridAfter w:val="0"/>
              <w:trHeight w:val="6960"/>
            </w:trPr>
          </w:trPrChange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  <w:tcPrChange w:id="4" w:author="User" w:date="2020-12-04T14:13:00Z">
              <w:tcPr>
                <w:tcW w:w="2460" w:type="dxa"/>
                <w:tcBorders>
                  <w:top w:val="nil"/>
                  <w:left w:val="single" w:sz="6" w:space="0" w:color="auto"/>
                  <w:bottom w:val="single" w:sz="4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272D3374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Luồng sự kiện chính</w:t>
            </w:r>
          </w:p>
          <w:p w14:paraId="0C1BC12F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(Thành công)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tcPrChange w:id="5" w:author="User" w:date="2020-12-04T14:13:00Z">
              <w:tcPr>
                <w:tcW w:w="6061" w:type="dxa"/>
                <w:tcBorders>
                  <w:top w:val="nil"/>
                  <w:left w:val="nil"/>
                  <w:bottom w:val="single" w:sz="4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3"/>
              <w:gridCol w:w="1654"/>
              <w:gridCol w:w="3709"/>
              <w:tblGridChange w:id="6">
                <w:tblGrid>
                  <w:gridCol w:w="673"/>
                  <w:gridCol w:w="47"/>
                  <w:gridCol w:w="720"/>
                  <w:gridCol w:w="360"/>
                  <w:gridCol w:w="527"/>
                  <w:gridCol w:w="3709"/>
                </w:tblGrid>
              </w:tblGridChange>
            </w:tblGrid>
            <w:tr w:rsidR="00DE67C1" w:rsidRPr="00C900C7" w14:paraId="743D49C2" w14:textId="77777777" w:rsidTr="00FB33BB">
              <w:trPr>
                <w:trHeight w:val="147"/>
              </w:trPr>
              <w:tc>
                <w:tcPr>
                  <w:tcW w:w="673" w:type="dxa"/>
                  <w:shd w:val="clear" w:color="auto" w:fill="B4C6E7" w:themeFill="accent1" w:themeFillTint="66"/>
                </w:tcPr>
                <w:p w14:paraId="1FCEEBF6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7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STT</w:t>
                  </w:r>
                </w:p>
              </w:tc>
              <w:tc>
                <w:tcPr>
                  <w:tcW w:w="1654" w:type="dxa"/>
                  <w:shd w:val="clear" w:color="auto" w:fill="B4C6E7" w:themeFill="accent1" w:themeFillTint="66"/>
                </w:tcPr>
                <w:p w14:paraId="603F0592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8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Thực hiện bởi</w:t>
                  </w:r>
                </w:p>
              </w:tc>
              <w:tc>
                <w:tcPr>
                  <w:tcW w:w="3709" w:type="dxa"/>
                  <w:shd w:val="clear" w:color="auto" w:fill="B4C6E7" w:themeFill="accent1" w:themeFillTint="66"/>
                </w:tcPr>
                <w:p w14:paraId="6CC59DA2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9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Hành động</w:t>
                  </w:r>
                </w:p>
              </w:tc>
            </w:tr>
            <w:tr w:rsidR="00DE67C1" w:rsidRPr="00C900C7" w14:paraId="4F273B18" w14:textId="77777777" w:rsidTr="00FB33BB">
              <w:trPr>
                <w:trHeight w:val="303"/>
              </w:trPr>
              <w:tc>
                <w:tcPr>
                  <w:tcW w:w="673" w:type="dxa"/>
                </w:tcPr>
                <w:p w14:paraId="6E4385B2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0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1</w:t>
                  </w:r>
                </w:p>
              </w:tc>
              <w:tc>
                <w:tcPr>
                  <w:tcW w:w="1654" w:type="dxa"/>
                </w:tcPr>
                <w:p w14:paraId="2F6CDEFF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1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09" w:type="dxa"/>
                </w:tcPr>
                <w:p w14:paraId="7EB3B4AD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</w:rPr>
                    <w:t xml:space="preserve">Chọn tính năng </w:t>
                  </w:r>
                  <w:r w:rsidRPr="00C900C7">
                    <w:rPr>
                      <w:rFonts w:cs="Times New Roman"/>
                      <w:b/>
                    </w:rPr>
                    <w:t>Tạo đơn hàng</w:t>
                  </w:r>
                </w:p>
              </w:tc>
            </w:tr>
            <w:tr w:rsidR="00DE67C1" w:rsidRPr="00C900C7" w14:paraId="61ABD699" w14:textId="77777777" w:rsidTr="00FB33BB">
              <w:tblPrEx>
                <w:tblW w:w="0" w:type="auto"/>
                <w:tblPrExChange w:id="12" w:author="User" w:date="2020-12-04T14:13:00Z">
                  <w:tblPrEx>
                    <w:tblW w:w="0" w:type="auto"/>
                  </w:tblPrEx>
                </w:tblPrExChange>
              </w:tblPrEx>
              <w:trPr>
                <w:trHeight w:val="303"/>
                <w:trPrChange w:id="13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3" w:type="dxa"/>
                  <w:tcPrChange w:id="14" w:author="User" w:date="2020-12-04T14:13:00Z">
                    <w:tcPr>
                      <w:tcW w:w="1554" w:type="dxa"/>
                      <w:gridSpan w:val="2"/>
                    </w:tcPr>
                  </w:tcPrChange>
                </w:tcPr>
                <w:p w14:paraId="2F12F770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5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2</w:t>
                  </w:r>
                </w:p>
              </w:tc>
              <w:tc>
                <w:tcPr>
                  <w:tcW w:w="1654" w:type="dxa"/>
                  <w:tcPrChange w:id="16" w:author="User" w:date="2020-12-04T14:13:00Z">
                    <w:tcPr>
                      <w:tcW w:w="1959" w:type="dxa"/>
                    </w:tcPr>
                  </w:tcPrChange>
                </w:tcPr>
                <w:p w14:paraId="05AB56DD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7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09" w:type="dxa"/>
                  <w:tcPrChange w:id="18" w:author="User" w:date="2020-12-04T14:13:00Z">
                    <w:tcPr>
                      <w:tcW w:w="2434" w:type="dxa"/>
                    </w:tcPr>
                  </w:tcPrChange>
                </w:tcPr>
                <w:p w14:paraId="1930013A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Hiển thị giao diện </w:t>
                  </w:r>
                  <w:r w:rsidRPr="00C900C7">
                    <w:rPr>
                      <w:rFonts w:cs="Times New Roman"/>
                      <w:b/>
                    </w:rPr>
                    <w:t>Tạo đơn hàng</w:t>
                  </w:r>
                </w:p>
              </w:tc>
            </w:tr>
            <w:tr w:rsidR="00DE67C1" w:rsidRPr="00C900C7" w14:paraId="56790CAF" w14:textId="77777777" w:rsidTr="00FB33BB">
              <w:tblPrEx>
                <w:tblW w:w="0" w:type="auto"/>
                <w:tblPrExChange w:id="19" w:author="User" w:date="2020-12-04T14:13:00Z">
                  <w:tblPrEx>
                    <w:tblW w:w="0" w:type="auto"/>
                  </w:tblPrEx>
                </w:tblPrExChange>
              </w:tblPrEx>
              <w:trPr>
                <w:trHeight w:val="303"/>
                <w:trPrChange w:id="20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3" w:type="dxa"/>
                  <w:tcPrChange w:id="21" w:author="User" w:date="2020-12-04T14:13:00Z">
                    <w:tcPr>
                      <w:tcW w:w="1554" w:type="dxa"/>
                      <w:gridSpan w:val="2"/>
                    </w:tcPr>
                  </w:tcPrChange>
                </w:tcPr>
                <w:p w14:paraId="1854A532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22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3</w:t>
                  </w:r>
                </w:p>
              </w:tc>
              <w:tc>
                <w:tcPr>
                  <w:tcW w:w="1654" w:type="dxa"/>
                  <w:tcPrChange w:id="23" w:author="User" w:date="2020-12-04T14:13:00Z">
                    <w:tcPr>
                      <w:tcW w:w="1959" w:type="dxa"/>
                    </w:tcPr>
                  </w:tcPrChange>
                </w:tcPr>
                <w:p w14:paraId="02521B13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24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09" w:type="dxa"/>
                  <w:tcPrChange w:id="25" w:author="User" w:date="2020-12-04T14:13:00Z">
                    <w:tcPr>
                      <w:tcW w:w="2434" w:type="dxa"/>
                    </w:tcPr>
                  </w:tcPrChange>
                </w:tcPr>
                <w:p w14:paraId="22E56C50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/>
                      <w:noProof/>
                    </w:rPr>
                  </w:pPr>
                  <w:r w:rsidRPr="00C900C7">
                    <w:rPr>
                      <w:rFonts w:eastAsia="Times New Roman"/>
                      <w:noProof/>
                    </w:rPr>
                    <w:t xml:space="preserve">Nhập thông tin </w:t>
                  </w:r>
                  <w:r w:rsidRPr="00C900C7">
                    <w:rPr>
                      <w:rFonts w:eastAsia="Times New Roman"/>
                      <w:b/>
                      <w:noProof/>
                    </w:rPr>
                    <w:t>đơn hàng</w:t>
                  </w:r>
                  <w:r w:rsidRPr="00C900C7">
                    <w:rPr>
                      <w:rFonts w:eastAsia="Times New Roman"/>
                      <w:noProof/>
                      <w:lang w:val="vi-VN"/>
                    </w:rPr>
                    <w:t xml:space="preserve"> </w:t>
                  </w:r>
                  <w:r w:rsidRPr="00C900C7">
                    <w:rPr>
                      <w:rFonts w:eastAsia="Times New Roman"/>
                      <w:noProof/>
                    </w:rPr>
                    <w:t>(Nội dung chi tiết ở bên dưới)</w:t>
                  </w:r>
                </w:p>
              </w:tc>
            </w:tr>
            <w:tr w:rsidR="00DE67C1" w:rsidRPr="00C900C7" w14:paraId="3688E8DB" w14:textId="77777777" w:rsidTr="00FB33BB">
              <w:tblPrEx>
                <w:tblW w:w="0" w:type="auto"/>
                <w:tblPrExChange w:id="26" w:author="User" w:date="2020-12-04T14:13:00Z">
                  <w:tblPrEx>
                    <w:tblW w:w="0" w:type="auto"/>
                  </w:tblPrEx>
                </w:tblPrExChange>
              </w:tblPrEx>
              <w:trPr>
                <w:trHeight w:val="303"/>
                <w:trPrChange w:id="27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3" w:type="dxa"/>
                  <w:tcPrChange w:id="28" w:author="User" w:date="2020-12-04T14:13:00Z">
                    <w:tcPr>
                      <w:tcW w:w="1554" w:type="dxa"/>
                      <w:gridSpan w:val="2"/>
                    </w:tcPr>
                  </w:tcPrChange>
                </w:tcPr>
                <w:p w14:paraId="7CE87B53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29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4</w:t>
                  </w:r>
                </w:p>
              </w:tc>
              <w:tc>
                <w:tcPr>
                  <w:tcW w:w="1654" w:type="dxa"/>
                  <w:tcPrChange w:id="30" w:author="User" w:date="2020-12-04T14:13:00Z">
                    <w:tcPr>
                      <w:tcW w:w="1959" w:type="dxa"/>
                    </w:tcPr>
                  </w:tcPrChange>
                </w:tcPr>
                <w:p w14:paraId="7DD0129D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31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09" w:type="dxa"/>
                  <w:tcPrChange w:id="32" w:author="User" w:date="2020-12-04T14:13:00Z">
                    <w:tcPr>
                      <w:tcW w:w="2434" w:type="dxa"/>
                    </w:tcPr>
                  </w:tcPrChange>
                </w:tcPr>
                <w:p w14:paraId="32670DCB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/>
                      <w:noProof/>
                    </w:rPr>
                  </w:pPr>
                  <w:r w:rsidRPr="00C900C7">
                    <w:rPr>
                      <w:rFonts w:eastAsia="Times New Roman"/>
                      <w:noProof/>
                    </w:rPr>
                    <w:t>Kiểm tra tính hợp lệ của thông tin</w:t>
                  </w:r>
                </w:p>
              </w:tc>
            </w:tr>
            <w:tr w:rsidR="00DE67C1" w:rsidRPr="00C900C7" w14:paraId="70268826" w14:textId="77777777" w:rsidTr="00FB33BB">
              <w:tblPrEx>
                <w:tblW w:w="0" w:type="auto"/>
                <w:tblPrExChange w:id="33" w:author="User" w:date="2020-12-04T14:13:00Z">
                  <w:tblPrEx>
                    <w:tblW w:w="0" w:type="auto"/>
                  </w:tblPrEx>
                </w:tblPrExChange>
              </w:tblPrEx>
              <w:trPr>
                <w:trHeight w:val="303"/>
                <w:trPrChange w:id="34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3" w:type="dxa"/>
                  <w:tcPrChange w:id="35" w:author="User" w:date="2020-12-04T14:13:00Z">
                    <w:tcPr>
                      <w:tcW w:w="1554" w:type="dxa"/>
                      <w:gridSpan w:val="2"/>
                    </w:tcPr>
                  </w:tcPrChange>
                </w:tcPr>
                <w:p w14:paraId="3D59F7AB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36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5</w:t>
                  </w:r>
                </w:p>
              </w:tc>
              <w:tc>
                <w:tcPr>
                  <w:tcW w:w="1654" w:type="dxa"/>
                  <w:tcPrChange w:id="37" w:author="User" w:date="2020-12-04T14:13:00Z">
                    <w:tcPr>
                      <w:tcW w:w="1959" w:type="dxa"/>
                    </w:tcPr>
                  </w:tcPrChange>
                </w:tcPr>
                <w:p w14:paraId="3F7F3A5B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38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09" w:type="dxa"/>
                  <w:tcPrChange w:id="39" w:author="User" w:date="2020-12-04T14:13:00Z">
                    <w:tcPr>
                      <w:tcW w:w="2434" w:type="dxa"/>
                    </w:tcPr>
                  </w:tcPrChange>
                </w:tcPr>
                <w:p w14:paraId="0EEE89BB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/>
                      <w:noProof/>
                    </w:rPr>
                  </w:pPr>
                  <w:r w:rsidRPr="00C900C7">
                    <w:rPr>
                      <w:rFonts w:eastAsia="Times New Roman"/>
                      <w:noProof/>
                    </w:rPr>
                    <w:t xml:space="preserve">Xác nhận </w:t>
                  </w:r>
                  <w:r w:rsidRPr="00C900C7">
                    <w:rPr>
                      <w:rFonts w:eastAsia="Times New Roman"/>
                      <w:b/>
                      <w:noProof/>
                    </w:rPr>
                    <w:t>Tạo đơn hàng</w:t>
                  </w:r>
                </w:p>
              </w:tc>
            </w:tr>
            <w:tr w:rsidR="00DE67C1" w:rsidRPr="00C900C7" w14:paraId="63EB1F63" w14:textId="77777777" w:rsidTr="00FB33BB">
              <w:tblPrEx>
                <w:tblW w:w="0" w:type="auto"/>
                <w:tblPrExChange w:id="40" w:author="User" w:date="2020-12-04T14:13:00Z">
                  <w:tblPrEx>
                    <w:tblW w:w="0" w:type="auto"/>
                  </w:tblPrEx>
                </w:tblPrExChange>
              </w:tblPrEx>
              <w:trPr>
                <w:trHeight w:val="303"/>
                <w:trPrChange w:id="41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3" w:type="dxa"/>
                  <w:tcPrChange w:id="42" w:author="User" w:date="2020-12-04T14:13:00Z">
                    <w:tcPr>
                      <w:tcW w:w="1554" w:type="dxa"/>
                      <w:gridSpan w:val="2"/>
                    </w:tcPr>
                  </w:tcPrChange>
                </w:tcPr>
                <w:p w14:paraId="11420302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43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6</w:t>
                  </w:r>
                </w:p>
              </w:tc>
              <w:tc>
                <w:tcPr>
                  <w:tcW w:w="1654" w:type="dxa"/>
                  <w:tcPrChange w:id="44" w:author="User" w:date="2020-12-04T14:13:00Z">
                    <w:tcPr>
                      <w:tcW w:w="1959" w:type="dxa"/>
                    </w:tcPr>
                  </w:tcPrChange>
                </w:tcPr>
                <w:p w14:paraId="2C7A181A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45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09" w:type="dxa"/>
                  <w:tcPrChange w:id="46" w:author="User" w:date="2020-12-04T14:13:00Z">
                    <w:tcPr>
                      <w:tcW w:w="2434" w:type="dxa"/>
                    </w:tcPr>
                  </w:tcPrChange>
                </w:tcPr>
                <w:p w14:paraId="62FB7602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Kiểm tra các trường bắt buộc nhưng chưa có thông tin</w:t>
                  </w:r>
                </w:p>
              </w:tc>
            </w:tr>
            <w:tr w:rsidR="00DE67C1" w:rsidRPr="00C900C7" w14:paraId="1FD93BC0" w14:textId="77777777" w:rsidTr="00FB33BB">
              <w:tblPrEx>
                <w:tblW w:w="0" w:type="auto"/>
                <w:tblPrExChange w:id="47" w:author="User" w:date="2020-12-04T14:13:00Z">
                  <w:tblPrEx>
                    <w:tblW w:w="0" w:type="auto"/>
                  </w:tblPrEx>
                </w:tblPrExChange>
              </w:tblPrEx>
              <w:trPr>
                <w:trHeight w:val="303"/>
                <w:trPrChange w:id="48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3" w:type="dxa"/>
                  <w:tcPrChange w:id="49" w:author="User" w:date="2020-12-04T14:13:00Z">
                    <w:tcPr>
                      <w:tcW w:w="1554" w:type="dxa"/>
                      <w:gridSpan w:val="2"/>
                    </w:tcPr>
                  </w:tcPrChange>
                </w:tcPr>
                <w:p w14:paraId="4E20120C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50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7</w:t>
                  </w:r>
                </w:p>
              </w:tc>
              <w:tc>
                <w:tcPr>
                  <w:tcW w:w="1654" w:type="dxa"/>
                  <w:tcPrChange w:id="51" w:author="User" w:date="2020-12-04T14:13:00Z">
                    <w:tcPr>
                      <w:tcW w:w="1959" w:type="dxa"/>
                    </w:tcPr>
                  </w:tcPrChange>
                </w:tcPr>
                <w:p w14:paraId="3F614494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52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09" w:type="dxa"/>
                  <w:tcPrChange w:id="53" w:author="User" w:date="2020-12-04T14:13:00Z">
                    <w:tcPr>
                      <w:tcW w:w="2434" w:type="dxa"/>
                    </w:tcPr>
                  </w:tcPrChange>
                </w:tcPr>
                <w:p w14:paraId="1190C307" w14:textId="77777777" w:rsidR="00DE67C1" w:rsidRPr="00C900C7" w:rsidRDefault="00DE67C1" w:rsidP="00862C6B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"/>
                    </w:numPr>
                    <w:spacing w:before="120" w:after="240"/>
                    <w:suppressOverlap/>
                    <w:textAlignment w:val="baseline"/>
                    <w:rPr>
                      <w:rFonts w:eastAsia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Lưu thông tin</w:t>
                  </w:r>
                  <w:r w:rsidRPr="00C900C7">
                    <w:rPr>
                      <w:rFonts w:eastAsia="Times New Roman"/>
                      <w:noProof/>
                    </w:rPr>
                    <w:t xml:space="preserve"> </w:t>
                  </w:r>
                  <w:r w:rsidRPr="00C900C7">
                    <w:rPr>
                      <w:rFonts w:eastAsia="Times New Roman"/>
                      <w:b/>
                      <w:noProof/>
                    </w:rPr>
                    <w:t>đơn hàng</w:t>
                  </w:r>
                  <w:r w:rsidRPr="00C900C7">
                    <w:rPr>
                      <w:rFonts w:eastAsia="Times New Roman"/>
                      <w:noProof/>
                    </w:rPr>
                    <w:t>.</w:t>
                  </w:r>
                </w:p>
                <w:p w14:paraId="79968E2D" w14:textId="77777777" w:rsidR="00DE67C1" w:rsidRPr="00C900C7" w:rsidRDefault="00DE67C1" w:rsidP="00862C6B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"/>
                    </w:numPr>
                    <w:spacing w:before="120" w:after="240"/>
                    <w:suppressOverlap/>
                    <w:textAlignment w:val="baseline"/>
                    <w:rPr>
                      <w:rFonts w:eastAsia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/>
                      <w:noProof/>
                    </w:rPr>
                    <w:t xml:space="preserve">Thông báo: </w:t>
                  </w:r>
                  <w:r w:rsidRPr="00C900C7">
                    <w:rPr>
                      <w:rFonts w:eastAsia="Times New Roman"/>
                      <w:b/>
                      <w:noProof/>
                    </w:rPr>
                    <w:t>Tạo đơn hàng thành công.</w:t>
                  </w:r>
                </w:p>
              </w:tc>
            </w:tr>
          </w:tbl>
          <w:p w14:paraId="6BD601B3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</w:p>
        </w:tc>
      </w:tr>
      <w:tr w:rsidR="00DE67C1" w:rsidRPr="00C900C7" w14:paraId="08C4074D" w14:textId="77777777" w:rsidTr="00FB33BB">
        <w:trPr>
          <w:trHeight w:hRule="exact" w:val="550"/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14:paraId="48055763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Luồng sự kiện thay thế</w:t>
            </w:r>
          </w:p>
          <w:p w14:paraId="0FF6596B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(Thành công)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14:paraId="78D11949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  <w:lang w:val="vi-VN"/>
              </w:rPr>
              <w:t>Không</w:t>
            </w:r>
          </w:p>
        </w:tc>
      </w:tr>
      <w:tr w:rsidR="00DE67C1" w:rsidRPr="00C900C7" w14:paraId="3D3D6F23" w14:textId="77777777" w:rsidTr="00FB33BB">
        <w:trPr>
          <w:trHeight w:val="2150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6358B929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lastRenderedPageBreak/>
              <w:t>Luồng sự kiện thay thế</w:t>
            </w:r>
          </w:p>
          <w:p w14:paraId="5DC44FD5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(Ngoại lệ)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  <w:tblPrChange w:id="54" w:author="User" w:date="2020-12-04T14:13:00Z">
                <w:tblPr>
                  <w:tblW w:w="0" w:type="auto"/>
                  <w:tblLook w:val="04A0" w:firstRow="1" w:lastRow="0" w:firstColumn="1" w:lastColumn="0" w:noHBand="0" w:noVBand="1"/>
                </w:tblPr>
              </w:tblPrChange>
            </w:tblPr>
            <w:tblGrid>
              <w:gridCol w:w="670"/>
              <w:gridCol w:w="1654"/>
              <w:gridCol w:w="1327"/>
              <w:gridCol w:w="2385"/>
              <w:tblGridChange w:id="55">
                <w:tblGrid>
                  <w:gridCol w:w="360"/>
                  <w:gridCol w:w="360"/>
                  <w:gridCol w:w="360"/>
                  <w:gridCol w:w="360"/>
                  <w:gridCol w:w="360"/>
                  <w:gridCol w:w="360"/>
                </w:tblGrid>
              </w:tblGridChange>
            </w:tblGrid>
            <w:tr w:rsidR="00DE67C1" w:rsidRPr="00C900C7" w14:paraId="496EAA8E" w14:textId="77777777" w:rsidTr="00FB33BB">
              <w:trPr>
                <w:trHeight w:val="147"/>
                <w:trPrChange w:id="56" w:author="User" w:date="2020-12-04T14:13:00Z">
                  <w:trPr>
                    <w:trHeight w:val="147"/>
                  </w:trPr>
                </w:trPrChange>
              </w:trPr>
              <w:tc>
                <w:tcPr>
                  <w:tcW w:w="670" w:type="dxa"/>
                  <w:shd w:val="clear" w:color="auto" w:fill="B4C6E7" w:themeFill="accent1" w:themeFillTint="66"/>
                  <w:tcPrChange w:id="57" w:author="User" w:date="2020-12-04T14:13:00Z">
                    <w:tcPr>
                      <w:tcW w:w="583" w:type="dxa"/>
                      <w:shd w:val="clear" w:color="auto" w:fill="B4C6E7" w:themeFill="accent1" w:themeFillTint="66"/>
                    </w:tcPr>
                  </w:tcPrChange>
                </w:tcPr>
                <w:p w14:paraId="4F377479" w14:textId="77777777" w:rsidR="00DE67C1" w:rsidRPr="00C900C7" w:rsidRDefault="00DE67C1" w:rsidP="00862C6B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b/>
                      <w:bCs/>
                      <w:noProof/>
                      <w:lang w:val="vi-VN"/>
                    </w:rPr>
                    <w:pPrChange w:id="58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b/>
                      <w:bCs/>
                      <w:noProof/>
                      <w:lang w:val="vi-VN"/>
                    </w:rPr>
                    <w:t>STT</w:t>
                  </w:r>
                </w:p>
              </w:tc>
              <w:tc>
                <w:tcPr>
                  <w:tcW w:w="1654" w:type="dxa"/>
                  <w:shd w:val="clear" w:color="auto" w:fill="B4C6E7" w:themeFill="accent1" w:themeFillTint="66"/>
                  <w:tcPrChange w:id="59" w:author="User" w:date="2020-12-04T14:13:00Z">
                    <w:tcPr>
                      <w:tcW w:w="2944" w:type="dxa"/>
                      <w:gridSpan w:val="3"/>
                      <w:shd w:val="clear" w:color="auto" w:fill="B4C6E7" w:themeFill="accent1" w:themeFillTint="66"/>
                    </w:tcPr>
                  </w:tcPrChange>
                </w:tcPr>
                <w:p w14:paraId="1D7C147C" w14:textId="77777777" w:rsidR="00DE67C1" w:rsidRPr="00C900C7" w:rsidRDefault="00DE67C1" w:rsidP="00862C6B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b/>
                      <w:bCs/>
                      <w:noProof/>
                      <w:lang w:val="vi-VN"/>
                    </w:rPr>
                    <w:pPrChange w:id="60" w:author="User" w:date="2020-12-04T14:13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b/>
                      <w:bCs/>
                      <w:noProof/>
                      <w:lang w:val="vi-VN"/>
                    </w:rPr>
                    <w:t>Thực hiện bởi</w:t>
                  </w:r>
                </w:p>
              </w:tc>
              <w:tc>
                <w:tcPr>
                  <w:tcW w:w="3712" w:type="dxa"/>
                  <w:gridSpan w:val="2"/>
                  <w:shd w:val="clear" w:color="auto" w:fill="B4C6E7" w:themeFill="accent1" w:themeFillTint="66"/>
                  <w:tcPrChange w:id="61" w:author="User" w:date="2020-12-04T14:13:00Z">
                    <w:tcPr>
                      <w:tcW w:w="2434" w:type="dxa"/>
                      <w:gridSpan w:val="2"/>
                      <w:shd w:val="clear" w:color="auto" w:fill="B4C6E7" w:themeFill="accent1" w:themeFillTint="66"/>
                    </w:tcPr>
                  </w:tcPrChange>
                </w:tcPr>
                <w:p w14:paraId="3C2A9A4F" w14:textId="77777777" w:rsidR="00DE67C1" w:rsidRPr="00C900C7" w:rsidRDefault="00DE67C1" w:rsidP="00862C6B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b/>
                      <w:bCs/>
                      <w:noProof/>
                      <w:lang w:val="vi-VN"/>
                    </w:rPr>
                  </w:pPr>
                  <w:r w:rsidRPr="00C900C7">
                    <w:rPr>
                      <w:rFonts w:eastAsia="Times New Roman"/>
                      <w:b/>
                      <w:bCs/>
                      <w:noProof/>
                      <w:lang w:val="vi-VN"/>
                    </w:rPr>
                    <w:t>Hành động</w:t>
                  </w:r>
                </w:p>
              </w:tc>
            </w:tr>
            <w:tr w:rsidR="00DE67C1" w:rsidRPr="00C900C7" w14:paraId="62868BD8" w14:textId="77777777" w:rsidTr="00FB33BB">
              <w:trPr>
                <w:trHeight w:val="303"/>
                <w:trPrChange w:id="62" w:author="User" w:date="2020-12-04T14:13:00Z">
                  <w:trPr>
                    <w:trHeight w:val="303"/>
                  </w:trPr>
                </w:trPrChange>
              </w:trPr>
              <w:tc>
                <w:tcPr>
                  <w:tcW w:w="670" w:type="dxa"/>
                  <w:shd w:val="clear" w:color="auto" w:fill="FFFFFF" w:themeFill="background1"/>
                  <w:tcPrChange w:id="63" w:author="User" w:date="2020-12-04T14:13:00Z">
                    <w:tcPr>
                      <w:tcW w:w="583" w:type="dxa"/>
                      <w:shd w:val="clear" w:color="auto" w:fill="FFFFFF" w:themeFill="background1"/>
                    </w:tcPr>
                  </w:tcPrChange>
                </w:tcPr>
                <w:p w14:paraId="3591EBF8" w14:textId="77777777" w:rsidR="00DE67C1" w:rsidRPr="00C900C7" w:rsidRDefault="00DE67C1" w:rsidP="00862C6B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64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5a</w:t>
                  </w:r>
                </w:p>
              </w:tc>
              <w:tc>
                <w:tcPr>
                  <w:tcW w:w="1654" w:type="dxa"/>
                  <w:shd w:val="clear" w:color="auto" w:fill="FFFFFF" w:themeFill="background1"/>
                  <w:tcPrChange w:id="65" w:author="User" w:date="2020-12-04T14:13:00Z">
                    <w:tcPr>
                      <w:tcW w:w="2944" w:type="dxa"/>
                      <w:gridSpan w:val="3"/>
                      <w:shd w:val="clear" w:color="auto" w:fill="FFFFFF" w:themeFill="background1"/>
                    </w:tcPr>
                  </w:tcPrChange>
                </w:tcPr>
                <w:p w14:paraId="3A164F87" w14:textId="77777777" w:rsidR="00DE67C1" w:rsidRPr="00C900C7" w:rsidRDefault="00DE67C1" w:rsidP="00862C6B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66" w:author="User" w:date="2020-12-04T14:13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12" w:type="dxa"/>
                  <w:gridSpan w:val="2"/>
                  <w:shd w:val="clear" w:color="auto" w:fill="FFFFFF" w:themeFill="background1"/>
                  <w:tcPrChange w:id="67" w:author="User" w:date="2020-12-04T14:13:00Z">
                    <w:tcPr>
                      <w:tcW w:w="2434" w:type="dxa"/>
                      <w:gridSpan w:val="2"/>
                      <w:shd w:val="clear" w:color="auto" w:fill="FFFFFF" w:themeFill="background1"/>
                    </w:tcPr>
                  </w:tcPrChange>
                </w:tcPr>
                <w:p w14:paraId="04F5BDFF" w14:textId="77777777" w:rsidR="00DE67C1" w:rsidRPr="00C900C7" w:rsidRDefault="00DE67C1" w:rsidP="00862C6B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/>
                      <w:noProof/>
                    </w:rPr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 xml:space="preserve">Thông báo lỗi: </w:t>
                  </w:r>
                  <w:r w:rsidRPr="00C900C7">
                    <w:rPr>
                      <w:rFonts w:eastAsia="Times New Roman"/>
                      <w:b/>
                      <w:noProof/>
                    </w:rPr>
                    <w:t>Thông tin không hợp lệ</w:t>
                  </w:r>
                </w:p>
              </w:tc>
            </w:tr>
            <w:tr w:rsidR="00DE67C1" w:rsidRPr="00C900C7" w14:paraId="5C917994" w14:textId="77777777" w:rsidTr="00FB33BB">
              <w:trPr>
                <w:trHeight w:val="303"/>
                <w:trPrChange w:id="68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0" w:type="dxa"/>
                  <w:shd w:val="clear" w:color="auto" w:fill="FFFFFF" w:themeFill="background1"/>
                  <w:tcPrChange w:id="69" w:author="User" w:date="2020-12-04T14:13:00Z">
                    <w:tcPr>
                      <w:tcW w:w="1554" w:type="dxa"/>
                      <w:gridSpan w:val="2"/>
                      <w:shd w:val="clear" w:color="auto" w:fill="FFFFFF" w:themeFill="background1"/>
                    </w:tcPr>
                  </w:tcPrChange>
                </w:tcPr>
                <w:p w14:paraId="5EAFBDC0" w14:textId="77777777" w:rsidR="00DE67C1" w:rsidRPr="00C900C7" w:rsidRDefault="00DE67C1" w:rsidP="00862C6B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70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7a</w:t>
                  </w:r>
                </w:p>
              </w:tc>
              <w:tc>
                <w:tcPr>
                  <w:tcW w:w="1654" w:type="dxa"/>
                  <w:shd w:val="clear" w:color="auto" w:fill="FFFFFF" w:themeFill="background1"/>
                  <w:tcPrChange w:id="71" w:author="User" w:date="2020-12-04T14:13:00Z">
                    <w:tcPr>
                      <w:tcW w:w="1959" w:type="dxa"/>
                      <w:shd w:val="clear" w:color="auto" w:fill="FFFFFF" w:themeFill="background1"/>
                    </w:tcPr>
                  </w:tcPrChange>
                </w:tcPr>
                <w:p w14:paraId="170F5840" w14:textId="77777777" w:rsidR="00DE67C1" w:rsidRPr="00C900C7" w:rsidRDefault="00DE67C1" w:rsidP="00862C6B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72" w:author="User" w:date="2020-12-04T14:13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12" w:type="dxa"/>
                  <w:gridSpan w:val="2"/>
                  <w:shd w:val="clear" w:color="auto" w:fill="FFFFFF" w:themeFill="background1"/>
                  <w:tcPrChange w:id="73" w:author="User" w:date="2020-12-04T14:13:00Z">
                    <w:tcPr>
                      <w:tcW w:w="2434" w:type="dxa"/>
                      <w:gridSpan w:val="2"/>
                      <w:shd w:val="clear" w:color="auto" w:fill="FFFFFF" w:themeFill="background1"/>
                    </w:tcPr>
                  </w:tcPrChange>
                </w:tcPr>
                <w:p w14:paraId="42B95F80" w14:textId="77777777" w:rsidR="00DE67C1" w:rsidRPr="00C900C7" w:rsidRDefault="00DE67C1" w:rsidP="00862C6B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/>
                      <w:b/>
                      <w:noProof/>
                    </w:rPr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 xml:space="preserve">Thông báo lỗi: </w:t>
                  </w:r>
                  <w:r w:rsidRPr="00C900C7">
                    <w:rPr>
                      <w:rFonts w:eastAsia="Times New Roman"/>
                      <w:b/>
                      <w:noProof/>
                    </w:rPr>
                    <w:t>Thiếu thông tin bắt buộc</w:t>
                  </w:r>
                </w:p>
              </w:tc>
            </w:tr>
            <w:tr w:rsidR="00DE67C1" w:rsidRPr="00C900C7" w:rsidDel="00393F73" w14:paraId="5DAFAF46" w14:textId="77777777" w:rsidTr="00FB33BB">
              <w:trPr>
                <w:trHeight w:val="303"/>
                <w:del w:id="74" w:author="User" w:date="2020-12-04T14:12:00Z"/>
                <w:trPrChange w:id="75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0" w:type="dxa"/>
                  <w:shd w:val="clear" w:color="auto" w:fill="FFFFFF" w:themeFill="background1"/>
                  <w:tcPrChange w:id="76" w:author="User" w:date="2020-12-04T14:13:00Z">
                    <w:tcPr>
                      <w:tcW w:w="1554" w:type="dxa"/>
                      <w:gridSpan w:val="2"/>
                      <w:shd w:val="clear" w:color="auto" w:fill="FFFFFF" w:themeFill="background1"/>
                    </w:tcPr>
                  </w:tcPrChange>
                </w:tcPr>
                <w:p w14:paraId="53F218ED" w14:textId="77777777" w:rsidR="00DE67C1" w:rsidRPr="00C900C7" w:rsidDel="00393F73" w:rsidRDefault="00DE67C1" w:rsidP="00862C6B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del w:id="77" w:author="User" w:date="2020-12-04T14:12:00Z"/>
                      <w:rFonts w:eastAsia="Times New Roman"/>
                      <w:noProof/>
                      <w:lang w:val="vi-VN"/>
                    </w:rPr>
                  </w:pPr>
                  <w:del w:id="78" w:author="User" w:date="2020-12-04T14:12:00Z">
                    <w:r w:rsidRPr="00C900C7" w:rsidDel="00CB4434">
                      <w:rPr>
                        <w:rFonts w:eastAsia="Times New Roman"/>
                        <w:noProof/>
                        <w:lang w:val="vi-VN"/>
                      </w:rPr>
                      <w:delText>5aa</w:delText>
                    </w:r>
                  </w:del>
                </w:p>
              </w:tc>
              <w:tc>
                <w:tcPr>
                  <w:tcW w:w="2981" w:type="dxa"/>
                  <w:gridSpan w:val="2"/>
                  <w:shd w:val="clear" w:color="auto" w:fill="FFFFFF" w:themeFill="background1"/>
                  <w:tcPrChange w:id="79" w:author="User" w:date="2020-12-04T14:13:00Z">
                    <w:tcPr>
                      <w:tcW w:w="1959" w:type="dxa"/>
                      <w:shd w:val="clear" w:color="auto" w:fill="FFFFFF" w:themeFill="background1"/>
                    </w:tcPr>
                  </w:tcPrChange>
                </w:tcPr>
                <w:p w14:paraId="09B32719" w14:textId="77777777" w:rsidR="00DE67C1" w:rsidRPr="00C900C7" w:rsidDel="00393F73" w:rsidRDefault="00DE67C1" w:rsidP="00862C6B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del w:id="80" w:author="User" w:date="2020-12-04T14:12:00Z"/>
                      <w:rFonts w:eastAsia="Times New Roman"/>
                      <w:noProof/>
                      <w:lang w:val="vi-VN"/>
                    </w:rPr>
                  </w:pPr>
                  <w:del w:id="81" w:author="User" w:date="2020-12-04T14:12:00Z">
                    <w:r w:rsidRPr="00C900C7" w:rsidDel="00CB4434">
                      <w:rPr>
                        <w:rFonts w:eastAsia="Times New Roman"/>
                        <w:noProof/>
                        <w:lang w:val="vi-VN"/>
                      </w:rPr>
                      <w:delText>Hệ thống</w:delText>
                    </w:r>
                  </w:del>
                </w:p>
              </w:tc>
              <w:tc>
                <w:tcPr>
                  <w:tcW w:w="2385" w:type="dxa"/>
                  <w:shd w:val="clear" w:color="auto" w:fill="FFFFFF" w:themeFill="background1"/>
                  <w:tcPrChange w:id="82" w:author="User" w:date="2020-12-04T14:13:00Z">
                    <w:tcPr>
                      <w:tcW w:w="2434" w:type="dxa"/>
                      <w:gridSpan w:val="2"/>
                      <w:shd w:val="clear" w:color="auto" w:fill="FFFFFF" w:themeFill="background1"/>
                    </w:tcPr>
                  </w:tcPrChange>
                </w:tcPr>
                <w:p w14:paraId="38EFAC3F" w14:textId="77777777" w:rsidR="00DE67C1" w:rsidRPr="00C900C7" w:rsidDel="00393F73" w:rsidRDefault="00DE67C1" w:rsidP="00862C6B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del w:id="83" w:author="User" w:date="2020-12-04T14:12:00Z"/>
                      <w:rFonts w:eastAsia="Times New Roman"/>
                      <w:noProof/>
                      <w:lang w:val="vi-VN"/>
                    </w:rPr>
                  </w:pPr>
                  <w:del w:id="84" w:author="User" w:date="2020-12-04T14:12:00Z">
                    <w:r w:rsidRPr="00C900C7" w:rsidDel="00CB4434">
                      <w:rPr>
                        <w:rFonts w:eastAsia="Times New Roman"/>
                        <w:noProof/>
                        <w:lang w:val="vi-VN"/>
                      </w:rPr>
                      <w:delText>Điều hướng về trang Đăng nhập (Do tác nhân không đồng ý các điều khoản)</w:delText>
                    </w:r>
                  </w:del>
                </w:p>
              </w:tc>
            </w:tr>
          </w:tbl>
          <w:p w14:paraId="37E3E7B9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</w:p>
        </w:tc>
      </w:tr>
      <w:tr w:rsidR="00DE67C1" w:rsidRPr="00C900C7" w14:paraId="1DBD5FCF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78DD5DC4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Hậu điều kiện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5F63100D" w14:textId="77777777" w:rsidR="00DE67C1" w:rsidRPr="00C900C7" w:rsidRDefault="00DE67C1" w:rsidP="00DE67C1">
            <w:pPr>
              <w:pStyle w:val="ListParagraph"/>
              <w:numPr>
                <w:ilvl w:val="0"/>
                <w:numId w:val="2"/>
              </w:numPr>
              <w:spacing w:before="120" w:after="240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</w:rPr>
              <w:t>Hệ thống l</w:t>
            </w:r>
            <w:r w:rsidRPr="00C900C7">
              <w:rPr>
                <w:rFonts w:eastAsia="Times New Roman" w:cs="Times New Roman"/>
                <w:noProof/>
                <w:lang w:val="vi-VN"/>
              </w:rPr>
              <w:t>ưu thông tin</w:t>
            </w:r>
            <w:r w:rsidRPr="00C900C7">
              <w:rPr>
                <w:rFonts w:eastAsia="Times New Roman" w:cs="Times New Roman"/>
                <w:noProof/>
              </w:rPr>
              <w:t xml:space="preserve"> </w:t>
            </w:r>
            <w:r w:rsidRPr="00C900C7">
              <w:rPr>
                <w:rFonts w:eastAsia="Times New Roman" w:cs="Times New Roman"/>
                <w:b/>
                <w:noProof/>
              </w:rPr>
              <w:t>đơn hàng</w:t>
            </w:r>
            <w:r w:rsidRPr="00C900C7">
              <w:rPr>
                <w:rFonts w:eastAsia="Times New Roman" w:cs="Times New Roman"/>
                <w:noProof/>
              </w:rPr>
              <w:t>.</w:t>
            </w:r>
          </w:p>
          <w:p w14:paraId="766BB9A1" w14:textId="77777777" w:rsidR="00DE67C1" w:rsidRPr="00C900C7" w:rsidRDefault="00DE67C1" w:rsidP="00DE67C1">
            <w:pPr>
              <w:pStyle w:val="ListParagraph"/>
              <w:numPr>
                <w:ilvl w:val="0"/>
                <w:numId w:val="2"/>
              </w:numPr>
              <w:spacing w:before="120"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Hệ thống thông báo: </w:t>
            </w:r>
            <w:r w:rsidRPr="00C900C7">
              <w:rPr>
                <w:rFonts w:eastAsia="Times New Roman" w:cs="Times New Roman"/>
                <w:b/>
                <w:noProof/>
              </w:rPr>
              <w:t>Tạo đơn hàng thành công.</w:t>
            </w:r>
          </w:p>
        </w:tc>
      </w:tr>
      <w:tr w:rsidR="00DE67C1" w:rsidRPr="00C900C7" w14:paraId="07522A2A" w14:textId="77777777" w:rsidTr="00FB33BB">
        <w:trPr>
          <w:trHeight w:val="1196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51147AB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Yêu cầu phi chức năng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54"/>
              <w:gridCol w:w="4393"/>
            </w:tblGrid>
            <w:tr w:rsidR="00DE67C1" w:rsidRPr="00C900C7" w14:paraId="416BAE6D" w14:textId="77777777" w:rsidTr="00FB33BB">
              <w:trPr>
                <w:trHeight w:val="147"/>
              </w:trPr>
              <w:tc>
                <w:tcPr>
                  <w:tcW w:w="1554" w:type="dxa"/>
                  <w:shd w:val="clear" w:color="auto" w:fill="B4C6E7" w:themeFill="accent1" w:themeFillTint="66"/>
                </w:tcPr>
                <w:p w14:paraId="02F718D5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Mã</w:t>
                  </w:r>
                </w:p>
              </w:tc>
              <w:tc>
                <w:tcPr>
                  <w:tcW w:w="4393" w:type="dxa"/>
                  <w:shd w:val="clear" w:color="auto" w:fill="B4C6E7" w:themeFill="accent1" w:themeFillTint="66"/>
                </w:tcPr>
                <w:p w14:paraId="5C804F36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Nội dung</w:t>
                  </w:r>
                </w:p>
              </w:tc>
            </w:tr>
            <w:tr w:rsidR="00DE67C1" w:rsidRPr="00C900C7" w14:paraId="3348814A" w14:textId="77777777" w:rsidTr="00FB33BB">
              <w:trPr>
                <w:trHeight w:val="152"/>
              </w:trPr>
              <w:tc>
                <w:tcPr>
                  <w:tcW w:w="1554" w:type="dxa"/>
                  <w:shd w:val="clear" w:color="auto" w:fill="FFFFFF" w:themeFill="background1"/>
                </w:tcPr>
                <w:p w14:paraId="5B0F53FA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NFR</w:t>
                  </w:r>
                  <w:r w:rsidRPr="00C900C7">
                    <w:rPr>
                      <w:rFonts w:eastAsia="Times New Roman" w:cs="Times New Roman"/>
                      <w:noProof/>
                    </w:rPr>
                    <w:t>E</w:t>
                  </w: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001</w:t>
                  </w:r>
                  <w:r w:rsidRPr="00C900C7">
                    <w:rPr>
                      <w:rFonts w:eastAsia="Times New Roman" w:cs="Times New Roman"/>
                      <w:noProof/>
                    </w:rPr>
                    <w:t>-1</w:t>
                  </w:r>
                </w:p>
              </w:tc>
              <w:tc>
                <w:tcPr>
                  <w:tcW w:w="4393" w:type="dxa"/>
                  <w:shd w:val="clear" w:color="auto" w:fill="FFFFFF" w:themeFill="background1"/>
                </w:tcPr>
                <w:p w14:paraId="7615897D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</w:rPr>
                    <w:t>Sự kiện 3, 4 xảy ra đồng thời</w:t>
                  </w:r>
                </w:p>
              </w:tc>
            </w:tr>
          </w:tbl>
          <w:p w14:paraId="7F94B78A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</w:p>
        </w:tc>
      </w:tr>
    </w:tbl>
    <w:p w14:paraId="762838A3" w14:textId="77777777" w:rsidR="00DE67C1" w:rsidRPr="00C900C7" w:rsidRDefault="00DE67C1" w:rsidP="00DE67C1">
      <w:pPr>
        <w:tabs>
          <w:tab w:val="left" w:pos="4080"/>
        </w:tabs>
        <w:rPr>
          <w:rFonts w:cs="Times New Roman"/>
          <w:b/>
        </w:rPr>
      </w:pPr>
    </w:p>
    <w:p w14:paraId="0011CBF1" w14:textId="77777777" w:rsidR="00DE67C1" w:rsidRPr="00C900C7" w:rsidRDefault="00DE67C1" w:rsidP="00DE67C1">
      <w:pPr>
        <w:rPr>
          <w:rFonts w:cs="Times New Roman"/>
          <w:b/>
        </w:rPr>
      </w:pPr>
      <w:r w:rsidRPr="00C900C7">
        <w:rPr>
          <w:rFonts w:cs="Times New Roman"/>
          <w:sz w:val="2"/>
          <w:szCs w:val="2"/>
          <w:shd w:val="clear" w:color="auto" w:fill="F8F9FA"/>
        </w:rPr>
        <w:t>%3CmxGraphModel%3E%3Croot%3E%3CmxCell%20id%3D%220%22%2F%3E%3CmxCell%20id%3D%221%22%20parent%3D%220%22%2F%3E%3CmxCell%20id%3D%222%22%20value%3D%22%26lt%3Bspan%20style%3D%26quot%3Bfont-size%3A%2015px%26quot%3B%26gt%3BC%E1%BA%ADp%20nh%E1%BA%ADt%26lt%3Bbr%26gt%3Bt%C3%A0i%20kho%E1%BA%A3n%20c%C3%A1%20nh%C3%A2n%26lt%3Bbr%26gt%3B%26lt%3B%2Fspan%26gt%3B%22%20style%3D%22ellipse%3BwhiteSpace%3Dwrap%3Bhtml%3D1%3BfontStyle%3D0%3BfontFamily%3DTimes%20New%20Roman%3BfontSize%3D15%3B%22%20vertex%3D%221%22%20parent%3D%221%22%3E%3CmxGeometry%20x%3D%22504%22%20y%3D%22505%22%20width%3D%22154%22%20height%3D%2290%22%20as%3D%22geometry%22%2F%3E%3C%2FmxCell%3E%3C%2Froot%3E%3C%2FmxGraphModel%3E</w:t>
      </w:r>
    </w:p>
    <w:p w14:paraId="45C98071" w14:textId="77777777" w:rsidR="00DE67C1" w:rsidRPr="00C900C7" w:rsidRDefault="00DE67C1" w:rsidP="00DE67C1">
      <w:pPr>
        <w:rPr>
          <w:rFonts w:cs="Times New Roman"/>
          <w:b/>
        </w:rPr>
      </w:pPr>
    </w:p>
    <w:p w14:paraId="5E51491D" w14:textId="77777777" w:rsidR="00DE67C1" w:rsidRPr="00C900C7" w:rsidRDefault="00DE67C1" w:rsidP="00DE67C1">
      <w:pPr>
        <w:pStyle w:val="ListParagraph"/>
        <w:numPr>
          <w:ilvl w:val="0"/>
          <w:numId w:val="2"/>
        </w:numPr>
        <w:jc w:val="both"/>
        <w:rPr>
          <w:rFonts w:cs="Times New Roman"/>
          <w:b/>
        </w:rPr>
      </w:pPr>
      <w:r w:rsidRPr="00C900C7">
        <w:rPr>
          <w:rFonts w:cs="Times New Roman"/>
          <w:b/>
        </w:rPr>
        <w:t>Mô tả thông tin đơn hàng:</w:t>
      </w:r>
    </w:p>
    <w:tbl>
      <w:tblPr>
        <w:tblW w:w="0" w:type="auto"/>
        <w:tblLook w:val="04A0" w:firstRow="1" w:lastRow="0" w:firstColumn="1" w:lastColumn="0" w:noHBand="0" w:noVBand="1"/>
        <w:tblPrChange w:id="85" w:author="User" w:date="2020-12-04T14:18:00Z">
          <w:tblPr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729"/>
        <w:gridCol w:w="1795"/>
        <w:gridCol w:w="1800"/>
        <w:gridCol w:w="2455"/>
        <w:gridCol w:w="2248"/>
        <w:tblGridChange w:id="86">
          <w:tblGrid>
            <w:gridCol w:w="360"/>
            <w:gridCol w:w="360"/>
            <w:gridCol w:w="360"/>
            <w:gridCol w:w="360"/>
            <w:gridCol w:w="720"/>
          </w:tblGrid>
        </w:tblGridChange>
      </w:tblGrid>
      <w:tr w:rsidR="00DE67C1" w:rsidRPr="00C900C7" w14:paraId="6BFAD85A" w14:textId="77777777" w:rsidTr="00FB33BB">
        <w:tc>
          <w:tcPr>
            <w:tcW w:w="742" w:type="dxa"/>
            <w:shd w:val="clear" w:color="auto" w:fill="D9E2F3" w:themeFill="accent1" w:themeFillTint="33"/>
            <w:tcPrChange w:id="87" w:author="User" w:date="2020-12-04T14:18:00Z">
              <w:tcPr>
                <w:tcW w:w="742" w:type="dxa"/>
                <w:shd w:val="clear" w:color="auto" w:fill="E7E6E6" w:themeFill="background2"/>
              </w:tcPr>
            </w:tcPrChange>
          </w:tcPr>
          <w:p w14:paraId="6F6ED1BF" w14:textId="77777777" w:rsidR="00DE67C1" w:rsidRPr="00C900C7" w:rsidRDefault="00DE67C1">
            <w:pPr>
              <w:spacing w:after="240"/>
              <w:jc w:val="center"/>
              <w:rPr>
                <w:b/>
                <w:bCs/>
                <w:noProof/>
                <w:lang w:val="vi-VN"/>
              </w:rPr>
              <w:pPrChange w:id="88" w:author="User" w:date="2020-12-04T14:11:00Z">
                <w:pPr/>
              </w:pPrChange>
            </w:pPr>
            <w:r w:rsidRPr="00C900C7">
              <w:rPr>
                <w:b/>
                <w:bCs/>
                <w:noProof/>
                <w:lang w:val="vi-VN"/>
              </w:rPr>
              <w:t>STT</w:t>
            </w:r>
          </w:p>
        </w:tc>
        <w:tc>
          <w:tcPr>
            <w:tcW w:w="1870" w:type="dxa"/>
            <w:shd w:val="clear" w:color="auto" w:fill="D9E2F3" w:themeFill="accent1" w:themeFillTint="33"/>
            <w:tcPrChange w:id="89" w:author="User" w:date="2020-12-04T14:18:00Z">
              <w:tcPr>
                <w:tcW w:w="1870" w:type="dxa"/>
                <w:shd w:val="clear" w:color="auto" w:fill="E7E6E6" w:themeFill="background2"/>
              </w:tcPr>
            </w:tcPrChange>
          </w:tcPr>
          <w:p w14:paraId="09718207" w14:textId="77777777" w:rsidR="00DE67C1" w:rsidRPr="00C900C7" w:rsidRDefault="00DE67C1">
            <w:pPr>
              <w:spacing w:after="240"/>
              <w:jc w:val="center"/>
              <w:rPr>
                <w:b/>
                <w:bCs/>
                <w:noProof/>
                <w:lang w:val="vi-VN"/>
              </w:rPr>
              <w:pPrChange w:id="90" w:author="User" w:date="2020-12-04T14:11:00Z">
                <w:pPr/>
              </w:pPrChange>
            </w:pPr>
            <w:r w:rsidRPr="00C900C7">
              <w:rPr>
                <w:b/>
                <w:bCs/>
                <w:noProof/>
                <w:lang w:val="vi-VN"/>
              </w:rPr>
              <w:t>Tên</w:t>
            </w:r>
          </w:p>
        </w:tc>
        <w:tc>
          <w:tcPr>
            <w:tcW w:w="1870" w:type="dxa"/>
            <w:shd w:val="clear" w:color="auto" w:fill="D9E2F3" w:themeFill="accent1" w:themeFillTint="33"/>
            <w:tcPrChange w:id="91" w:author="User" w:date="2020-12-04T14:18:00Z">
              <w:tcPr>
                <w:tcW w:w="1870" w:type="dxa"/>
                <w:shd w:val="clear" w:color="auto" w:fill="E7E6E6" w:themeFill="background2"/>
              </w:tcPr>
            </w:tcPrChange>
          </w:tcPr>
          <w:p w14:paraId="629600E9" w14:textId="77777777" w:rsidR="00DE67C1" w:rsidRPr="00C900C7" w:rsidRDefault="00DE67C1">
            <w:pPr>
              <w:spacing w:after="240"/>
              <w:jc w:val="center"/>
              <w:rPr>
                <w:b/>
                <w:bCs/>
                <w:noProof/>
                <w:lang w:val="vi-VN"/>
              </w:rPr>
              <w:pPrChange w:id="92" w:author="User" w:date="2020-12-04T14:11:00Z">
                <w:pPr/>
              </w:pPrChange>
            </w:pPr>
            <w:r w:rsidRPr="00C900C7">
              <w:rPr>
                <w:b/>
                <w:bCs/>
                <w:noProof/>
                <w:lang w:val="vi-VN"/>
              </w:rPr>
              <w:t>Bắt buộc?</w:t>
            </w:r>
          </w:p>
        </w:tc>
        <w:tc>
          <w:tcPr>
            <w:tcW w:w="2522" w:type="dxa"/>
            <w:shd w:val="clear" w:color="auto" w:fill="D9E2F3" w:themeFill="accent1" w:themeFillTint="33"/>
            <w:tcPrChange w:id="93" w:author="User" w:date="2020-12-04T14:18:00Z">
              <w:tcPr>
                <w:tcW w:w="1870" w:type="dxa"/>
                <w:shd w:val="clear" w:color="auto" w:fill="E7E6E6" w:themeFill="background2"/>
              </w:tcPr>
            </w:tcPrChange>
          </w:tcPr>
          <w:p w14:paraId="2FADD797" w14:textId="77777777" w:rsidR="00DE67C1" w:rsidRPr="00C900C7" w:rsidRDefault="00DE67C1">
            <w:pPr>
              <w:spacing w:after="240"/>
              <w:jc w:val="center"/>
              <w:rPr>
                <w:b/>
                <w:bCs/>
                <w:noProof/>
                <w:lang w:val="vi-VN"/>
              </w:rPr>
              <w:pPrChange w:id="94" w:author="User" w:date="2020-12-04T14:11:00Z">
                <w:pPr/>
              </w:pPrChange>
            </w:pPr>
            <w:r w:rsidRPr="00C900C7">
              <w:rPr>
                <w:b/>
                <w:bCs/>
                <w:noProof/>
                <w:lang w:val="vi-VN"/>
              </w:rPr>
              <w:t>Điều kiện</w:t>
            </w:r>
          </w:p>
        </w:tc>
        <w:tc>
          <w:tcPr>
            <w:tcW w:w="2297" w:type="dxa"/>
            <w:shd w:val="clear" w:color="auto" w:fill="D9E2F3" w:themeFill="accent1" w:themeFillTint="33"/>
            <w:tcPrChange w:id="95" w:author="User" w:date="2020-12-04T14:18:00Z">
              <w:tcPr>
                <w:tcW w:w="1870" w:type="dxa"/>
                <w:shd w:val="clear" w:color="auto" w:fill="E7E6E6" w:themeFill="background2"/>
              </w:tcPr>
            </w:tcPrChange>
          </w:tcPr>
          <w:p w14:paraId="3B3499BE" w14:textId="77777777" w:rsidR="00DE67C1" w:rsidRPr="00C900C7" w:rsidRDefault="00DE67C1">
            <w:pPr>
              <w:spacing w:after="240"/>
              <w:jc w:val="center"/>
              <w:rPr>
                <w:b/>
                <w:bCs/>
                <w:noProof/>
                <w:lang w:val="vi-VN"/>
              </w:rPr>
              <w:pPrChange w:id="96" w:author="User" w:date="2020-12-04T14:11:00Z">
                <w:pPr/>
              </w:pPrChange>
            </w:pPr>
            <w:r w:rsidRPr="00C900C7">
              <w:rPr>
                <w:b/>
                <w:bCs/>
                <w:noProof/>
                <w:lang w:val="vi-VN"/>
              </w:rPr>
              <w:t>Ví dụ</w:t>
            </w:r>
          </w:p>
        </w:tc>
      </w:tr>
      <w:tr w:rsidR="00DE67C1" w:rsidRPr="00C900C7" w14:paraId="02EE8829" w14:textId="77777777" w:rsidTr="00FB33BB">
        <w:tc>
          <w:tcPr>
            <w:tcW w:w="742" w:type="dxa"/>
            <w:shd w:val="clear" w:color="auto" w:fill="E7E6E6" w:themeFill="background2"/>
            <w:tcPrChange w:id="97" w:author="User" w:date="2020-12-04T14:18:00Z">
              <w:tcPr>
                <w:tcW w:w="742" w:type="dxa"/>
              </w:tcPr>
            </w:tcPrChange>
          </w:tcPr>
          <w:p w14:paraId="114AD5BB" w14:textId="77777777" w:rsidR="00DE67C1" w:rsidRPr="00C900C7" w:rsidRDefault="00DE67C1" w:rsidP="00FB33BB">
            <w:pPr>
              <w:spacing w:after="240"/>
              <w:jc w:val="center"/>
              <w:rPr>
                <w:noProof/>
                <w:rPrChange w:id="98" w:author="User" w:date="2020-12-04T14:13:00Z">
                  <w:rPr>
                    <w:b/>
                    <w:bCs/>
                  </w:rPr>
                </w:rPrChange>
              </w:rPr>
            </w:pPr>
            <w:r w:rsidRPr="00C900C7">
              <w:rPr>
                <w:noProof/>
              </w:rPr>
              <w:t>1</w:t>
            </w:r>
          </w:p>
        </w:tc>
        <w:tc>
          <w:tcPr>
            <w:tcW w:w="1870" w:type="dxa"/>
            <w:shd w:val="clear" w:color="auto" w:fill="E7E6E6" w:themeFill="background2"/>
            <w:tcPrChange w:id="99" w:author="User" w:date="2020-12-04T14:18:00Z">
              <w:tcPr>
                <w:tcW w:w="1870" w:type="dxa"/>
              </w:tcPr>
            </w:tcPrChange>
          </w:tcPr>
          <w:p w14:paraId="7EF62319" w14:textId="77777777" w:rsidR="00DE67C1" w:rsidRPr="00C900C7" w:rsidRDefault="00DE67C1" w:rsidP="00FB33BB">
            <w:pPr>
              <w:spacing w:after="240"/>
              <w:rPr>
                <w:b/>
                <w:noProof/>
                <w:rPrChange w:id="100" w:author="User" w:date="2020-12-04T14:13:00Z">
                  <w:rPr>
                    <w:b/>
                    <w:bCs/>
                  </w:rPr>
                </w:rPrChange>
              </w:rPr>
            </w:pPr>
            <w:r w:rsidRPr="00C900C7">
              <w:rPr>
                <w:b/>
                <w:noProof/>
              </w:rPr>
              <w:t>Tên quán</w:t>
            </w:r>
          </w:p>
        </w:tc>
        <w:tc>
          <w:tcPr>
            <w:tcW w:w="1870" w:type="dxa"/>
            <w:shd w:val="clear" w:color="auto" w:fill="E7E6E6" w:themeFill="background2"/>
            <w:tcPrChange w:id="101" w:author="User" w:date="2020-12-04T14:18:00Z">
              <w:tcPr>
                <w:tcW w:w="1870" w:type="dxa"/>
              </w:tcPr>
            </w:tcPrChange>
          </w:tcPr>
          <w:p w14:paraId="43AD70D1" w14:textId="77777777" w:rsidR="00DE67C1" w:rsidRPr="00C900C7" w:rsidRDefault="00DE67C1" w:rsidP="00FB33BB">
            <w:pPr>
              <w:spacing w:after="240"/>
              <w:jc w:val="center"/>
              <w:rPr>
                <w:noProof/>
                <w:rPrChange w:id="102" w:author="User" w:date="2020-12-04T14:13:00Z">
                  <w:rPr>
                    <w:b/>
                    <w:bCs/>
                  </w:rPr>
                </w:rPrChange>
              </w:rPr>
            </w:pPr>
            <w:r w:rsidRPr="00C900C7">
              <w:rPr>
                <w:noProof/>
              </w:rPr>
              <w:t>Có</w:t>
            </w:r>
          </w:p>
        </w:tc>
        <w:tc>
          <w:tcPr>
            <w:tcW w:w="2522" w:type="dxa"/>
            <w:shd w:val="clear" w:color="auto" w:fill="E7E6E6" w:themeFill="background2"/>
            <w:tcPrChange w:id="103" w:author="User" w:date="2020-12-04T14:18:00Z">
              <w:tcPr>
                <w:tcW w:w="1870" w:type="dxa"/>
              </w:tcPr>
            </w:tcPrChange>
          </w:tcPr>
          <w:p w14:paraId="6FCDC9C8" w14:textId="77777777" w:rsidR="00DE67C1" w:rsidRPr="00C900C7" w:rsidRDefault="00DE67C1" w:rsidP="00DE67C1">
            <w:pPr>
              <w:pStyle w:val="ListParagraph"/>
              <w:numPr>
                <w:ilvl w:val="0"/>
                <w:numId w:val="2"/>
              </w:numPr>
              <w:spacing w:before="120" w:after="240" w:line="360" w:lineRule="auto"/>
              <w:rPr>
                <w:noProof/>
                <w:rPrChange w:id="104" w:author="User" w:date="2020-12-04T14:23:00Z">
                  <w:rPr>
                    <w:b/>
                    <w:bCs/>
                  </w:rPr>
                </w:rPrChange>
              </w:rPr>
            </w:pPr>
            <w:r w:rsidRPr="00C900C7">
              <w:rPr>
                <w:noProof/>
              </w:rPr>
              <w:t xml:space="preserve">Hệ thống </w:t>
            </w:r>
            <w:r w:rsidRPr="00C900C7">
              <w:rPr>
                <w:b/>
                <w:noProof/>
              </w:rPr>
              <w:t xml:space="preserve">tự động </w:t>
            </w:r>
            <w:r w:rsidRPr="00C900C7">
              <w:rPr>
                <w:noProof/>
              </w:rPr>
              <w:t>điền.</w:t>
            </w:r>
          </w:p>
        </w:tc>
        <w:tc>
          <w:tcPr>
            <w:tcW w:w="2297" w:type="dxa"/>
            <w:shd w:val="clear" w:color="auto" w:fill="E7E6E6" w:themeFill="background2"/>
            <w:tcPrChange w:id="105" w:author="User" w:date="2020-12-04T14:18:00Z">
              <w:tcPr>
                <w:tcW w:w="1870" w:type="dxa"/>
              </w:tcPr>
            </w:tcPrChange>
          </w:tcPr>
          <w:p w14:paraId="44C2DEEA" w14:textId="77777777" w:rsidR="00DE67C1" w:rsidRPr="00C900C7" w:rsidRDefault="00DE67C1" w:rsidP="00FB33BB">
            <w:pPr>
              <w:spacing w:after="240"/>
              <w:ind w:left="720" w:hanging="720"/>
              <w:jc w:val="center"/>
              <w:rPr>
                <w:noProof/>
                <w:rPrChange w:id="106" w:author="User" w:date="2020-12-04T14:17:00Z">
                  <w:rPr>
                    <w:b/>
                    <w:bCs/>
                  </w:rPr>
                </w:rPrChange>
              </w:rPr>
            </w:pPr>
            <w:r w:rsidRPr="00C900C7">
              <w:rPr>
                <w:noProof/>
              </w:rPr>
              <w:t>Highlands Coffee</w:t>
            </w:r>
          </w:p>
        </w:tc>
      </w:tr>
      <w:tr w:rsidR="00DE67C1" w:rsidRPr="00C900C7" w14:paraId="26A999C5" w14:textId="77777777" w:rsidTr="00FB33BB">
        <w:tc>
          <w:tcPr>
            <w:tcW w:w="742" w:type="dxa"/>
            <w:tcPrChange w:id="107" w:author="User" w:date="2020-12-04T14:18:00Z">
              <w:tcPr>
                <w:tcW w:w="742" w:type="dxa"/>
              </w:tcPr>
            </w:tcPrChange>
          </w:tcPr>
          <w:p w14:paraId="13EA3582" w14:textId="77777777" w:rsidR="00DE67C1" w:rsidRPr="00C900C7" w:rsidRDefault="00DE67C1" w:rsidP="00FB33BB">
            <w:pPr>
              <w:spacing w:after="240"/>
              <w:jc w:val="center"/>
              <w:rPr>
                <w:noProof/>
                <w:rPrChange w:id="108" w:author="User" w:date="2020-12-04T14:13:00Z">
                  <w:rPr>
                    <w:b/>
                    <w:bCs/>
                  </w:rPr>
                </w:rPrChange>
              </w:rPr>
            </w:pPr>
            <w:r w:rsidRPr="00C900C7">
              <w:rPr>
                <w:noProof/>
              </w:rPr>
              <w:t>2</w:t>
            </w:r>
          </w:p>
        </w:tc>
        <w:tc>
          <w:tcPr>
            <w:tcW w:w="1870" w:type="dxa"/>
            <w:tcPrChange w:id="109" w:author="User" w:date="2020-12-04T14:18:00Z">
              <w:tcPr>
                <w:tcW w:w="1870" w:type="dxa"/>
              </w:tcPr>
            </w:tcPrChange>
          </w:tcPr>
          <w:p w14:paraId="1B1380F1" w14:textId="77777777" w:rsidR="00DE67C1" w:rsidRPr="00C900C7" w:rsidRDefault="00DE67C1" w:rsidP="00FB33BB">
            <w:pPr>
              <w:spacing w:after="240"/>
              <w:rPr>
                <w:b/>
                <w:noProof/>
                <w:rPrChange w:id="110" w:author="User" w:date="2020-12-04T14:13:00Z">
                  <w:rPr>
                    <w:b/>
                    <w:bCs/>
                  </w:rPr>
                </w:rPrChange>
              </w:rPr>
            </w:pPr>
            <w:r w:rsidRPr="00C900C7">
              <w:rPr>
                <w:b/>
                <w:noProof/>
              </w:rPr>
              <w:t>Địa chỉ quán</w:t>
            </w:r>
          </w:p>
        </w:tc>
        <w:tc>
          <w:tcPr>
            <w:tcW w:w="1870" w:type="dxa"/>
            <w:tcPrChange w:id="111" w:author="User" w:date="2020-12-04T14:18:00Z">
              <w:tcPr>
                <w:tcW w:w="1870" w:type="dxa"/>
              </w:tcPr>
            </w:tcPrChange>
          </w:tcPr>
          <w:p w14:paraId="56465752" w14:textId="77777777" w:rsidR="00DE67C1" w:rsidRPr="00C900C7" w:rsidRDefault="00DE67C1" w:rsidP="00FB33BB">
            <w:pPr>
              <w:spacing w:after="240"/>
              <w:jc w:val="center"/>
              <w:rPr>
                <w:noProof/>
                <w:rPrChange w:id="112" w:author="User" w:date="2020-12-04T14:13:00Z">
                  <w:rPr>
                    <w:b/>
                    <w:bCs/>
                  </w:rPr>
                </w:rPrChange>
              </w:rPr>
            </w:pPr>
            <w:r w:rsidRPr="00C900C7">
              <w:rPr>
                <w:noProof/>
              </w:rPr>
              <w:t>Có</w:t>
            </w:r>
          </w:p>
        </w:tc>
        <w:tc>
          <w:tcPr>
            <w:tcW w:w="2522" w:type="dxa"/>
            <w:tcPrChange w:id="113" w:author="User" w:date="2020-12-04T14:18:00Z">
              <w:tcPr>
                <w:tcW w:w="1870" w:type="dxa"/>
              </w:tcPr>
            </w:tcPrChange>
          </w:tcPr>
          <w:p w14:paraId="6390C059" w14:textId="77777777" w:rsidR="00DE67C1" w:rsidRPr="00C900C7" w:rsidRDefault="00DE67C1" w:rsidP="00DE67C1">
            <w:pPr>
              <w:pStyle w:val="ListParagraph"/>
              <w:numPr>
                <w:ilvl w:val="0"/>
                <w:numId w:val="2"/>
              </w:numPr>
              <w:spacing w:before="120" w:after="240" w:line="360" w:lineRule="auto"/>
              <w:rPr>
                <w:noProof/>
                <w:rPrChange w:id="114" w:author="User" w:date="2020-12-04T14:23:00Z">
                  <w:rPr>
                    <w:b/>
                    <w:bCs/>
                  </w:rPr>
                </w:rPrChange>
              </w:rPr>
            </w:pPr>
            <w:r w:rsidRPr="00C900C7">
              <w:rPr>
                <w:noProof/>
              </w:rPr>
              <w:t xml:space="preserve">Hệ thống </w:t>
            </w:r>
            <w:r w:rsidRPr="00C900C7">
              <w:rPr>
                <w:b/>
                <w:noProof/>
              </w:rPr>
              <w:t xml:space="preserve">tự động </w:t>
            </w:r>
            <w:r w:rsidRPr="00C900C7">
              <w:rPr>
                <w:noProof/>
              </w:rPr>
              <w:t>điền.</w:t>
            </w:r>
          </w:p>
        </w:tc>
        <w:tc>
          <w:tcPr>
            <w:tcW w:w="2297" w:type="dxa"/>
            <w:tcPrChange w:id="115" w:author="User" w:date="2020-12-04T14:18:00Z">
              <w:tcPr>
                <w:tcW w:w="1870" w:type="dxa"/>
              </w:tcPr>
            </w:tcPrChange>
          </w:tcPr>
          <w:p w14:paraId="43301530" w14:textId="77777777" w:rsidR="00DE67C1" w:rsidRPr="00C900C7" w:rsidRDefault="00DE67C1" w:rsidP="00FB33BB">
            <w:pPr>
              <w:spacing w:after="240"/>
              <w:jc w:val="center"/>
              <w:rPr>
                <w:noProof/>
                <w:rPrChange w:id="116" w:author="User" w:date="2020-12-04T14:17:00Z">
                  <w:rPr>
                    <w:b/>
                    <w:bCs/>
                  </w:rPr>
                </w:rPrChange>
              </w:rPr>
            </w:pPr>
            <w:r w:rsidRPr="00C900C7">
              <w:rPr>
                <w:noProof/>
              </w:rPr>
              <w:t>Số 1 Đại Cồ Việt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1782"/>
        <w:gridCol w:w="1838"/>
        <w:gridCol w:w="2438"/>
        <w:gridCol w:w="2243"/>
      </w:tblGrid>
      <w:tr w:rsidR="00DE67C1" w:rsidRPr="00C900C7" w14:paraId="10828EEC" w14:textId="77777777" w:rsidTr="00FB33BB">
        <w:trPr>
          <w:ins w:id="117" w:author="User" w:date="2020-12-04T14:20:00Z"/>
        </w:trPr>
        <w:tc>
          <w:tcPr>
            <w:tcW w:w="742" w:type="dxa"/>
            <w:shd w:val="clear" w:color="auto" w:fill="E7E6E6" w:themeFill="background2"/>
          </w:tcPr>
          <w:p w14:paraId="537CF168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noProof/>
              </w:rPr>
            </w:pPr>
            <w:r w:rsidRPr="00C900C7">
              <w:rPr>
                <w:rFonts w:cs="Times New Roman"/>
                <w:noProof/>
              </w:rPr>
              <w:t>3</w:t>
            </w:r>
          </w:p>
        </w:tc>
        <w:tc>
          <w:tcPr>
            <w:tcW w:w="1870" w:type="dxa"/>
            <w:shd w:val="clear" w:color="auto" w:fill="E7E6E6" w:themeFill="background2"/>
          </w:tcPr>
          <w:p w14:paraId="7B46109F" w14:textId="77777777" w:rsidR="00DE67C1" w:rsidRPr="00C900C7" w:rsidRDefault="00DE67C1" w:rsidP="00FB33BB">
            <w:pPr>
              <w:spacing w:before="120" w:after="240"/>
              <w:rPr>
                <w:rFonts w:cs="Times New Roman"/>
                <w:b/>
                <w:noProof/>
                <w:rPrChange w:id="118" w:author="User" w:date="2020-12-04T14:17:00Z">
                  <w:rPr>
                    <w:rFonts w:cs="Times New Roman"/>
                    <w:b/>
                    <w:bCs/>
                  </w:rPr>
                </w:rPrChange>
              </w:rPr>
            </w:pPr>
            <w:r w:rsidRPr="00C900C7">
              <w:rPr>
                <w:rFonts w:cs="Times New Roman"/>
                <w:b/>
                <w:noProof/>
              </w:rPr>
              <w:t>Số điện thoại liên lạc của quán</w:t>
            </w:r>
          </w:p>
        </w:tc>
        <w:tc>
          <w:tcPr>
            <w:tcW w:w="1870" w:type="dxa"/>
            <w:shd w:val="clear" w:color="auto" w:fill="E7E6E6" w:themeFill="background2"/>
          </w:tcPr>
          <w:p w14:paraId="49F8AEE7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b/>
                <w:noProof/>
                <w:rPrChange w:id="119" w:author="User" w:date="2020-12-04T14:17:00Z">
                  <w:rPr>
                    <w:rFonts w:cs="Times New Roman"/>
                    <w:b/>
                    <w:bCs/>
                  </w:rPr>
                </w:rPrChange>
              </w:rPr>
            </w:pPr>
            <w:r w:rsidRPr="00C900C7">
              <w:rPr>
                <w:rFonts w:cs="Times New Roman"/>
                <w:b/>
                <w:noProof/>
              </w:rPr>
              <w:t>Có</w:t>
            </w:r>
          </w:p>
        </w:tc>
        <w:tc>
          <w:tcPr>
            <w:tcW w:w="2522" w:type="dxa"/>
            <w:shd w:val="clear" w:color="auto" w:fill="E7E6E6" w:themeFill="background2"/>
          </w:tcPr>
          <w:p w14:paraId="645AB998" w14:textId="77777777" w:rsidR="00DE67C1" w:rsidRPr="00C900C7" w:rsidRDefault="00DE67C1" w:rsidP="00DE67C1">
            <w:pPr>
              <w:pStyle w:val="ListParagraph"/>
              <w:numPr>
                <w:ilvl w:val="0"/>
                <w:numId w:val="2"/>
              </w:numPr>
              <w:spacing w:before="120" w:after="240"/>
              <w:rPr>
                <w:rFonts w:cs="Times New Roman"/>
                <w:rPrChange w:id="120" w:author="User" w:date="2020-12-04T14:18:00Z">
                  <w:rPr>
                    <w:rFonts w:cs="Times New Roman"/>
                    <w:b/>
                    <w:bCs/>
                  </w:rPr>
                </w:rPrChange>
              </w:rPr>
            </w:pPr>
            <w:r w:rsidRPr="00C900C7">
              <w:rPr>
                <w:rFonts w:cs="Times New Roman"/>
                <w:noProof/>
              </w:rPr>
              <w:t xml:space="preserve">Hệ thống </w:t>
            </w:r>
            <w:r w:rsidRPr="00C900C7">
              <w:rPr>
                <w:rFonts w:cs="Times New Roman"/>
                <w:b/>
                <w:noProof/>
              </w:rPr>
              <w:t xml:space="preserve">tự động </w:t>
            </w:r>
            <w:r w:rsidRPr="00C900C7">
              <w:rPr>
                <w:rFonts w:cs="Times New Roman"/>
                <w:noProof/>
              </w:rPr>
              <w:t>điền.</w:t>
            </w:r>
          </w:p>
        </w:tc>
        <w:tc>
          <w:tcPr>
            <w:tcW w:w="2297" w:type="dxa"/>
            <w:shd w:val="clear" w:color="auto" w:fill="E7E6E6" w:themeFill="background2"/>
          </w:tcPr>
          <w:p w14:paraId="078EE8B8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noProof/>
                <w:rPrChange w:id="121" w:author="User" w:date="2020-12-04T14:19:00Z">
                  <w:rPr>
                    <w:rFonts w:cs="Times New Roman"/>
                    <w:b/>
                    <w:bCs/>
                  </w:rPr>
                </w:rPrChange>
              </w:rPr>
            </w:pPr>
            <w:r w:rsidRPr="00C900C7">
              <w:rPr>
                <w:rFonts w:cs="Times New Roman"/>
                <w:noProof/>
              </w:rPr>
              <w:t>0912 xxx xxx</w:t>
            </w:r>
          </w:p>
        </w:tc>
      </w:tr>
      <w:tr w:rsidR="00DE67C1" w:rsidRPr="00C900C7" w14:paraId="6F084994" w14:textId="77777777" w:rsidTr="00FB33BB">
        <w:tc>
          <w:tcPr>
            <w:tcW w:w="742" w:type="dxa"/>
            <w:shd w:val="clear" w:color="auto" w:fill="auto"/>
          </w:tcPr>
          <w:p w14:paraId="7BB1B06C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noProof/>
              </w:rPr>
            </w:pPr>
            <w:r w:rsidRPr="00C900C7">
              <w:rPr>
                <w:rFonts w:cs="Times New Roman"/>
                <w:noProof/>
              </w:rPr>
              <w:t>4</w:t>
            </w:r>
          </w:p>
        </w:tc>
        <w:tc>
          <w:tcPr>
            <w:tcW w:w="1870" w:type="dxa"/>
            <w:shd w:val="clear" w:color="auto" w:fill="auto"/>
          </w:tcPr>
          <w:p w14:paraId="6ACA2461" w14:textId="77777777" w:rsidR="00DE67C1" w:rsidRPr="00C900C7" w:rsidRDefault="00DE67C1" w:rsidP="00FB33BB">
            <w:pPr>
              <w:spacing w:before="120" w:after="240"/>
              <w:rPr>
                <w:rFonts w:cs="Times New Roman"/>
                <w:b/>
                <w:noProof/>
              </w:rPr>
            </w:pPr>
            <w:r w:rsidRPr="00C900C7">
              <w:rPr>
                <w:rFonts w:cs="Times New Roman"/>
                <w:b/>
                <w:noProof/>
              </w:rPr>
              <w:t>Ngày thanh toán</w:t>
            </w:r>
          </w:p>
        </w:tc>
        <w:tc>
          <w:tcPr>
            <w:tcW w:w="1870" w:type="dxa"/>
            <w:shd w:val="clear" w:color="auto" w:fill="auto"/>
          </w:tcPr>
          <w:p w14:paraId="67E294E6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noProof/>
              </w:rPr>
            </w:pPr>
            <w:r w:rsidRPr="00C900C7">
              <w:rPr>
                <w:rFonts w:cs="Times New Roman"/>
                <w:noProof/>
              </w:rPr>
              <w:t>Có</w:t>
            </w:r>
          </w:p>
        </w:tc>
        <w:tc>
          <w:tcPr>
            <w:tcW w:w="2522" w:type="dxa"/>
            <w:shd w:val="clear" w:color="auto" w:fill="auto"/>
          </w:tcPr>
          <w:p w14:paraId="7A77188A" w14:textId="77777777" w:rsidR="00DE67C1" w:rsidRPr="00C900C7" w:rsidRDefault="00DE67C1" w:rsidP="00DE67C1">
            <w:pPr>
              <w:pStyle w:val="ListParagraph"/>
              <w:numPr>
                <w:ilvl w:val="0"/>
                <w:numId w:val="2"/>
              </w:numPr>
              <w:spacing w:before="120" w:after="240"/>
              <w:rPr>
                <w:rFonts w:cs="Times New Roman"/>
              </w:rPr>
            </w:pPr>
            <w:r w:rsidRPr="00C900C7">
              <w:rPr>
                <w:rFonts w:cs="Times New Roman"/>
                <w:noProof/>
              </w:rPr>
              <w:t xml:space="preserve">Hệ thống </w:t>
            </w:r>
            <w:r w:rsidRPr="00C900C7">
              <w:rPr>
                <w:rFonts w:cs="Times New Roman"/>
                <w:b/>
                <w:noProof/>
              </w:rPr>
              <w:t xml:space="preserve">tự động </w:t>
            </w:r>
            <w:r w:rsidRPr="00C900C7">
              <w:rPr>
                <w:rFonts w:cs="Times New Roman"/>
                <w:noProof/>
              </w:rPr>
              <w:t>điền.</w:t>
            </w:r>
          </w:p>
        </w:tc>
        <w:tc>
          <w:tcPr>
            <w:tcW w:w="2297" w:type="dxa"/>
            <w:shd w:val="clear" w:color="auto" w:fill="auto"/>
          </w:tcPr>
          <w:p w14:paraId="45F54FEE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noProof/>
                <w:color w:val="FF0000"/>
              </w:rPr>
            </w:pPr>
            <w:r w:rsidRPr="00C900C7">
              <w:rPr>
                <w:rFonts w:cs="Times New Roman"/>
                <w:noProof/>
              </w:rPr>
              <w:t>24/07/2021</w:t>
            </w:r>
          </w:p>
        </w:tc>
      </w:tr>
      <w:tr w:rsidR="00DE67C1" w:rsidRPr="00C900C7" w14:paraId="0125A6FA" w14:textId="77777777" w:rsidTr="00FB33BB">
        <w:tc>
          <w:tcPr>
            <w:tcW w:w="742" w:type="dxa"/>
            <w:shd w:val="clear" w:color="auto" w:fill="E7E6E6" w:themeFill="background2"/>
          </w:tcPr>
          <w:p w14:paraId="2BFBB717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noProof/>
              </w:rPr>
            </w:pPr>
            <w:r w:rsidRPr="00C900C7">
              <w:rPr>
                <w:rFonts w:cs="Times New Roman"/>
                <w:noProof/>
              </w:rPr>
              <w:t>5</w:t>
            </w:r>
          </w:p>
        </w:tc>
        <w:tc>
          <w:tcPr>
            <w:tcW w:w="1870" w:type="dxa"/>
            <w:shd w:val="clear" w:color="auto" w:fill="E7E6E6" w:themeFill="background2"/>
          </w:tcPr>
          <w:p w14:paraId="72ABBECD" w14:textId="77777777" w:rsidR="00DE67C1" w:rsidRPr="00C900C7" w:rsidRDefault="00DE67C1" w:rsidP="00FB33BB">
            <w:pPr>
              <w:spacing w:before="120" w:after="240"/>
              <w:rPr>
                <w:rFonts w:cs="Times New Roman"/>
                <w:b/>
                <w:noProof/>
              </w:rPr>
            </w:pPr>
            <w:r w:rsidRPr="00C900C7">
              <w:rPr>
                <w:rFonts w:cs="Times New Roman"/>
                <w:b/>
                <w:noProof/>
              </w:rPr>
              <w:t>Số (ID đơn hàng)</w:t>
            </w:r>
          </w:p>
        </w:tc>
        <w:tc>
          <w:tcPr>
            <w:tcW w:w="1870" w:type="dxa"/>
            <w:shd w:val="clear" w:color="auto" w:fill="E7E6E6" w:themeFill="background2"/>
          </w:tcPr>
          <w:p w14:paraId="41C3A952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noProof/>
              </w:rPr>
            </w:pPr>
            <w:r w:rsidRPr="00C900C7">
              <w:rPr>
                <w:rFonts w:cs="Times New Roman"/>
                <w:noProof/>
              </w:rPr>
              <w:t>Có</w:t>
            </w:r>
          </w:p>
        </w:tc>
        <w:tc>
          <w:tcPr>
            <w:tcW w:w="2522" w:type="dxa"/>
            <w:shd w:val="clear" w:color="auto" w:fill="E7E6E6" w:themeFill="background2"/>
          </w:tcPr>
          <w:p w14:paraId="0A438988" w14:textId="77777777" w:rsidR="00DE67C1" w:rsidRPr="00C900C7" w:rsidRDefault="00DE67C1" w:rsidP="00DE67C1">
            <w:pPr>
              <w:pStyle w:val="ListParagraph"/>
              <w:numPr>
                <w:ilvl w:val="0"/>
                <w:numId w:val="2"/>
              </w:numPr>
              <w:spacing w:before="120" w:after="240"/>
              <w:rPr>
                <w:rFonts w:cs="Times New Roman"/>
              </w:rPr>
            </w:pPr>
            <w:r w:rsidRPr="00C900C7">
              <w:rPr>
                <w:rFonts w:cs="Times New Roman"/>
                <w:noProof/>
              </w:rPr>
              <w:t xml:space="preserve">Hệ thống </w:t>
            </w:r>
            <w:r w:rsidRPr="00C900C7">
              <w:rPr>
                <w:rFonts w:cs="Times New Roman"/>
                <w:b/>
                <w:noProof/>
              </w:rPr>
              <w:t xml:space="preserve">tự động </w:t>
            </w:r>
            <w:r w:rsidRPr="00C900C7">
              <w:rPr>
                <w:rFonts w:cs="Times New Roman"/>
                <w:noProof/>
              </w:rPr>
              <w:t>điền.</w:t>
            </w:r>
          </w:p>
        </w:tc>
        <w:tc>
          <w:tcPr>
            <w:tcW w:w="2297" w:type="dxa"/>
            <w:shd w:val="clear" w:color="auto" w:fill="E7E6E6" w:themeFill="background2"/>
          </w:tcPr>
          <w:p w14:paraId="5BFFD89B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noProof/>
              </w:rPr>
            </w:pPr>
            <w:r w:rsidRPr="00C900C7">
              <w:rPr>
                <w:rFonts w:cs="Times New Roman"/>
                <w:noProof/>
              </w:rPr>
              <w:t>1000</w:t>
            </w:r>
          </w:p>
        </w:tc>
      </w:tr>
      <w:tr w:rsidR="00DE67C1" w:rsidRPr="00C900C7" w14:paraId="37565E55" w14:textId="77777777" w:rsidTr="00FB33BB">
        <w:tc>
          <w:tcPr>
            <w:tcW w:w="742" w:type="dxa"/>
            <w:shd w:val="clear" w:color="auto" w:fill="auto"/>
          </w:tcPr>
          <w:p w14:paraId="1C83712E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noProof/>
                <w:lang w:val="vi-VN"/>
                <w:rPrChange w:id="122" w:author="User" w:date="2020-12-04T14:13:00Z">
                  <w:rPr>
                    <w:rFonts w:cs="Times New Roman"/>
                    <w:b/>
                    <w:bCs/>
                  </w:rPr>
                </w:rPrChange>
              </w:rPr>
            </w:pPr>
            <w:r w:rsidRPr="00C900C7">
              <w:rPr>
                <w:rFonts w:cs="Times New Roman"/>
                <w:noProof/>
                <w:lang w:val="vi-VN"/>
              </w:rPr>
              <w:t>6</w:t>
            </w:r>
          </w:p>
        </w:tc>
        <w:tc>
          <w:tcPr>
            <w:tcW w:w="1870" w:type="dxa"/>
            <w:shd w:val="clear" w:color="auto" w:fill="auto"/>
          </w:tcPr>
          <w:p w14:paraId="7999B991" w14:textId="77777777" w:rsidR="00DE67C1" w:rsidRPr="00C900C7" w:rsidRDefault="00DE67C1" w:rsidP="00FB33BB">
            <w:pPr>
              <w:spacing w:before="120" w:after="240"/>
              <w:rPr>
                <w:rFonts w:cs="Times New Roman"/>
                <w:b/>
                <w:noProof/>
                <w:rPrChange w:id="123" w:author="User" w:date="2020-12-04T14:13:00Z">
                  <w:rPr>
                    <w:rFonts w:cs="Times New Roman"/>
                    <w:b/>
                    <w:bCs/>
                  </w:rPr>
                </w:rPrChange>
              </w:rPr>
            </w:pPr>
            <w:r w:rsidRPr="00C900C7">
              <w:rPr>
                <w:rFonts w:cs="Times New Roman"/>
                <w:b/>
                <w:noProof/>
              </w:rPr>
              <w:t>Khu</w:t>
            </w:r>
          </w:p>
        </w:tc>
        <w:tc>
          <w:tcPr>
            <w:tcW w:w="1870" w:type="dxa"/>
            <w:shd w:val="clear" w:color="auto" w:fill="auto"/>
          </w:tcPr>
          <w:p w14:paraId="1970DC70" w14:textId="77777777" w:rsidR="00DE67C1" w:rsidRPr="00C900C7" w:rsidRDefault="00DE67C1" w:rsidP="00DE67C1">
            <w:pPr>
              <w:pStyle w:val="ListParagraph"/>
              <w:numPr>
                <w:ilvl w:val="0"/>
                <w:numId w:val="2"/>
              </w:numPr>
              <w:spacing w:before="120" w:after="240"/>
              <w:jc w:val="center"/>
              <w:rPr>
                <w:rFonts w:cs="Times New Roman"/>
                <w:noProof/>
                <w:rPrChange w:id="124" w:author="User" w:date="2020-12-04T14:13:00Z">
                  <w:rPr>
                    <w:rFonts w:cs="Times New Roman"/>
                    <w:b/>
                    <w:bCs/>
                  </w:rPr>
                </w:rPrChange>
              </w:rPr>
            </w:pPr>
            <w:r w:rsidRPr="00C900C7">
              <w:rPr>
                <w:rFonts w:cs="Times New Roman"/>
                <w:noProof/>
              </w:rPr>
              <w:t xml:space="preserve">Chỉ </w:t>
            </w:r>
            <w:r w:rsidRPr="00C900C7">
              <w:rPr>
                <w:rFonts w:cs="Times New Roman"/>
                <w:b/>
                <w:noProof/>
              </w:rPr>
              <w:t>bắt buộc</w:t>
            </w:r>
            <w:r w:rsidRPr="00C900C7">
              <w:rPr>
                <w:rFonts w:cs="Times New Roman"/>
                <w:noProof/>
              </w:rPr>
              <w:t xml:space="preserve"> nếu khách </w:t>
            </w:r>
            <w:r w:rsidRPr="00C900C7">
              <w:rPr>
                <w:rFonts w:cs="Times New Roman"/>
                <w:b/>
                <w:noProof/>
              </w:rPr>
              <w:t>sử dụng đồ tại quán</w:t>
            </w:r>
          </w:p>
        </w:tc>
        <w:tc>
          <w:tcPr>
            <w:tcW w:w="2522" w:type="dxa"/>
            <w:shd w:val="clear" w:color="auto" w:fill="auto"/>
          </w:tcPr>
          <w:p w14:paraId="19C56E03" w14:textId="77777777" w:rsidR="00DE67C1" w:rsidRPr="00C900C7" w:rsidRDefault="00DE67C1">
            <w:pPr>
              <w:numPr>
                <w:ilvl w:val="0"/>
                <w:numId w:val="2"/>
              </w:numPr>
              <w:spacing w:before="120" w:after="240"/>
              <w:contextualSpacing/>
              <w:rPr>
                <w:noProof/>
              </w:rPr>
              <w:pPrChange w:id="125" w:author="User" w:date="2020-12-04T14:23:00Z">
                <w:pPr/>
              </w:pPrChange>
            </w:pPr>
            <w:r w:rsidRPr="00C900C7">
              <w:rPr>
                <w:noProof/>
              </w:rPr>
              <w:t>Thuộc một trong các khu sau:</w:t>
            </w:r>
          </w:p>
          <w:p w14:paraId="461A1AD8" w14:textId="77777777" w:rsidR="00DE67C1" w:rsidRPr="00C900C7" w:rsidRDefault="00DE67C1" w:rsidP="00DE67C1">
            <w:pPr>
              <w:pStyle w:val="ListParagraph"/>
              <w:numPr>
                <w:ilvl w:val="0"/>
                <w:numId w:val="5"/>
              </w:numPr>
              <w:spacing w:before="120" w:after="240"/>
              <w:rPr>
                <w:rFonts w:cs="Times New Roman"/>
                <w:noProof/>
              </w:rPr>
            </w:pPr>
            <w:r w:rsidRPr="00C900C7">
              <w:rPr>
                <w:rFonts w:cs="Times New Roman"/>
                <w:b/>
                <w:noProof/>
              </w:rPr>
              <w:t>O</w:t>
            </w:r>
            <w:r w:rsidRPr="00C900C7">
              <w:rPr>
                <w:rFonts w:cs="Times New Roman"/>
                <w:noProof/>
              </w:rPr>
              <w:t>: Ngoài trời.</w:t>
            </w:r>
          </w:p>
          <w:p w14:paraId="72849B52" w14:textId="77777777" w:rsidR="00DE67C1" w:rsidRPr="00C900C7" w:rsidRDefault="00DE67C1" w:rsidP="00DE67C1">
            <w:pPr>
              <w:pStyle w:val="ListParagraph"/>
              <w:numPr>
                <w:ilvl w:val="0"/>
                <w:numId w:val="5"/>
              </w:numPr>
              <w:spacing w:before="120" w:after="240"/>
              <w:rPr>
                <w:rFonts w:cs="Times New Roman"/>
                <w:noProof/>
              </w:rPr>
            </w:pPr>
            <w:r w:rsidRPr="00C900C7">
              <w:rPr>
                <w:rFonts w:cs="Times New Roman"/>
                <w:b/>
                <w:noProof/>
              </w:rPr>
              <w:t>I</w:t>
            </w:r>
            <w:r w:rsidRPr="00C900C7">
              <w:rPr>
                <w:rFonts w:cs="Times New Roman"/>
                <w:noProof/>
              </w:rPr>
              <w:t>: Trong nhà.</w:t>
            </w:r>
          </w:p>
          <w:p w14:paraId="6447843C" w14:textId="77777777" w:rsidR="00DE67C1" w:rsidRPr="00C900C7" w:rsidRDefault="00DE67C1" w:rsidP="00DE67C1">
            <w:pPr>
              <w:pStyle w:val="ListParagraph"/>
              <w:numPr>
                <w:ilvl w:val="0"/>
                <w:numId w:val="2"/>
              </w:numPr>
              <w:spacing w:before="120" w:after="240"/>
              <w:rPr>
                <w:rFonts w:cs="Times New Roman"/>
                <w:noProof/>
                <w:rPrChange w:id="126" w:author="User" w:date="2020-12-04T14:23:00Z">
                  <w:rPr>
                    <w:rFonts w:cs="Times New Roman"/>
                    <w:b/>
                    <w:bCs/>
                  </w:rPr>
                </w:rPrChange>
              </w:rPr>
            </w:pPr>
            <w:r w:rsidRPr="00C900C7">
              <w:rPr>
                <w:rFonts w:cs="Times New Roman"/>
              </w:rPr>
              <w:lastRenderedPageBreak/>
              <w:t xml:space="preserve">Hệ thống </w:t>
            </w:r>
            <w:r w:rsidRPr="00C900C7">
              <w:rPr>
                <w:rFonts w:cs="Times New Roman"/>
                <w:b/>
              </w:rPr>
              <w:t>chỉ gợi ý các bàn hợp lệ.</w:t>
            </w:r>
          </w:p>
        </w:tc>
        <w:tc>
          <w:tcPr>
            <w:tcW w:w="2297" w:type="dxa"/>
            <w:shd w:val="clear" w:color="auto" w:fill="auto"/>
          </w:tcPr>
          <w:p w14:paraId="26A8DDEC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noProof/>
                <w:rPrChange w:id="127" w:author="User" w:date="2020-12-04T14:17:00Z">
                  <w:rPr>
                    <w:rFonts w:cs="Times New Roman"/>
                    <w:b/>
                    <w:bCs/>
                  </w:rPr>
                </w:rPrChange>
              </w:rPr>
            </w:pPr>
            <w:r w:rsidRPr="00C900C7">
              <w:rPr>
                <w:rFonts w:cs="Times New Roman"/>
                <w:noProof/>
              </w:rPr>
              <w:lastRenderedPageBreak/>
              <w:t>O</w:t>
            </w:r>
          </w:p>
        </w:tc>
      </w:tr>
      <w:tr w:rsidR="00DE67C1" w:rsidRPr="00C900C7" w14:paraId="1416BFC2" w14:textId="77777777" w:rsidTr="00FB33BB">
        <w:tc>
          <w:tcPr>
            <w:tcW w:w="742" w:type="dxa"/>
            <w:shd w:val="clear" w:color="auto" w:fill="E7E6E6" w:themeFill="background2"/>
          </w:tcPr>
          <w:p w14:paraId="076DB42E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noProof/>
                <w:lang w:val="vi-VN"/>
              </w:rPr>
            </w:pPr>
            <w:r w:rsidRPr="00C900C7">
              <w:rPr>
                <w:rFonts w:cs="Times New Roman"/>
                <w:noProof/>
                <w:lang w:val="vi-VN"/>
              </w:rPr>
              <w:t>7</w:t>
            </w:r>
          </w:p>
        </w:tc>
        <w:tc>
          <w:tcPr>
            <w:tcW w:w="1870" w:type="dxa"/>
            <w:shd w:val="clear" w:color="auto" w:fill="E7E6E6" w:themeFill="background2"/>
          </w:tcPr>
          <w:p w14:paraId="16A5FF43" w14:textId="77777777" w:rsidR="00DE67C1" w:rsidRPr="00C900C7" w:rsidRDefault="00DE67C1" w:rsidP="00FB33BB">
            <w:pPr>
              <w:spacing w:before="120" w:after="240"/>
              <w:rPr>
                <w:rFonts w:cs="Times New Roman"/>
                <w:b/>
                <w:noProof/>
                <w:rPrChange w:id="128" w:author="User" w:date="2020-12-04T14:17:00Z">
                  <w:rPr>
                    <w:rFonts w:cs="Times New Roman"/>
                    <w:b/>
                    <w:bCs/>
                  </w:rPr>
                </w:rPrChange>
              </w:rPr>
            </w:pPr>
            <w:r w:rsidRPr="00C900C7">
              <w:rPr>
                <w:rFonts w:cs="Times New Roman"/>
                <w:b/>
                <w:noProof/>
              </w:rPr>
              <w:t>Bàn</w:t>
            </w:r>
          </w:p>
        </w:tc>
        <w:tc>
          <w:tcPr>
            <w:tcW w:w="1870" w:type="dxa"/>
            <w:shd w:val="clear" w:color="auto" w:fill="E7E6E6" w:themeFill="background2"/>
          </w:tcPr>
          <w:p w14:paraId="793E69CE" w14:textId="77777777" w:rsidR="00DE67C1" w:rsidRPr="00C900C7" w:rsidRDefault="00DE67C1" w:rsidP="00DE67C1">
            <w:pPr>
              <w:pStyle w:val="ListParagraph"/>
              <w:numPr>
                <w:ilvl w:val="0"/>
                <w:numId w:val="2"/>
              </w:numPr>
              <w:spacing w:before="120" w:after="240"/>
              <w:jc w:val="center"/>
              <w:rPr>
                <w:rFonts w:cs="Times New Roman"/>
                <w:noProof/>
                <w:rPrChange w:id="129" w:author="User" w:date="2020-12-04T14:17:00Z">
                  <w:rPr>
                    <w:rFonts w:cs="Times New Roman"/>
                    <w:b/>
                    <w:bCs/>
                  </w:rPr>
                </w:rPrChange>
              </w:rPr>
            </w:pPr>
            <w:r w:rsidRPr="00C900C7">
              <w:rPr>
                <w:rFonts w:cs="Times New Roman"/>
                <w:noProof/>
              </w:rPr>
              <w:t xml:space="preserve">Chỉ </w:t>
            </w:r>
            <w:r w:rsidRPr="00C900C7">
              <w:rPr>
                <w:rFonts w:cs="Times New Roman"/>
                <w:b/>
                <w:noProof/>
              </w:rPr>
              <w:t>bắt buộc</w:t>
            </w:r>
            <w:r w:rsidRPr="00C900C7">
              <w:rPr>
                <w:rFonts w:cs="Times New Roman"/>
                <w:noProof/>
              </w:rPr>
              <w:t xml:space="preserve"> nếu khách </w:t>
            </w:r>
            <w:r w:rsidRPr="00C900C7">
              <w:rPr>
                <w:rFonts w:cs="Times New Roman"/>
                <w:b/>
                <w:noProof/>
              </w:rPr>
              <w:t>sử dụng đồ tại quán</w:t>
            </w:r>
          </w:p>
        </w:tc>
        <w:tc>
          <w:tcPr>
            <w:tcW w:w="2522" w:type="dxa"/>
            <w:shd w:val="clear" w:color="auto" w:fill="E7E6E6" w:themeFill="background2"/>
          </w:tcPr>
          <w:p w14:paraId="6A6DF414" w14:textId="77777777" w:rsidR="00DE67C1" w:rsidRPr="00C900C7" w:rsidRDefault="00DE67C1" w:rsidP="00DE67C1">
            <w:pPr>
              <w:pStyle w:val="ListParagraph"/>
              <w:numPr>
                <w:ilvl w:val="0"/>
                <w:numId w:val="2"/>
              </w:numPr>
              <w:spacing w:before="120" w:after="240"/>
              <w:rPr>
                <w:rFonts w:cs="Times New Roman"/>
                <w:rPrChange w:id="130" w:author="User" w:date="2020-12-04T14:18:00Z">
                  <w:rPr>
                    <w:rFonts w:cs="Times New Roman"/>
                    <w:b/>
                    <w:bCs/>
                  </w:rPr>
                </w:rPrChange>
              </w:rPr>
            </w:pPr>
            <w:r w:rsidRPr="00C900C7">
              <w:rPr>
                <w:rFonts w:cs="Times New Roman"/>
              </w:rPr>
              <w:t xml:space="preserve">Hệ thống </w:t>
            </w:r>
            <w:r w:rsidRPr="00C900C7">
              <w:rPr>
                <w:rFonts w:cs="Times New Roman"/>
                <w:b/>
              </w:rPr>
              <w:t>chỉ gợi ý các bàn hợp lệ.</w:t>
            </w:r>
          </w:p>
        </w:tc>
        <w:tc>
          <w:tcPr>
            <w:tcW w:w="2297" w:type="dxa"/>
            <w:shd w:val="clear" w:color="auto" w:fill="E7E6E6" w:themeFill="background2"/>
          </w:tcPr>
          <w:p w14:paraId="17398101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noProof/>
                <w:rPrChange w:id="131" w:author="User" w:date="2020-12-04T14:19:00Z">
                  <w:rPr>
                    <w:rFonts w:cs="Times New Roman"/>
                    <w:b/>
                    <w:bCs/>
                  </w:rPr>
                </w:rPrChange>
              </w:rPr>
            </w:pPr>
            <w:r w:rsidRPr="00C900C7">
              <w:rPr>
                <w:rFonts w:cs="Times New Roman"/>
                <w:noProof/>
              </w:rPr>
              <w:t>01</w:t>
            </w:r>
          </w:p>
        </w:tc>
      </w:tr>
      <w:tr w:rsidR="00DE67C1" w:rsidRPr="00C900C7" w14:paraId="1EF1E5A0" w14:textId="77777777" w:rsidTr="00FB33BB">
        <w:tc>
          <w:tcPr>
            <w:tcW w:w="742" w:type="dxa"/>
            <w:shd w:val="clear" w:color="auto" w:fill="auto"/>
          </w:tcPr>
          <w:p w14:paraId="47C73863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noProof/>
              </w:rPr>
            </w:pPr>
            <w:r w:rsidRPr="00C900C7">
              <w:rPr>
                <w:rFonts w:cs="Times New Roman"/>
                <w:noProof/>
              </w:rPr>
              <w:t>8</w:t>
            </w:r>
          </w:p>
        </w:tc>
        <w:tc>
          <w:tcPr>
            <w:tcW w:w="1870" w:type="dxa"/>
            <w:shd w:val="clear" w:color="auto" w:fill="auto"/>
          </w:tcPr>
          <w:p w14:paraId="40CB0FAC" w14:textId="77777777" w:rsidR="00DE67C1" w:rsidRPr="00C900C7" w:rsidRDefault="00DE67C1" w:rsidP="00FB33BB">
            <w:pPr>
              <w:spacing w:before="120" w:after="240"/>
              <w:rPr>
                <w:rFonts w:cs="Times New Roman"/>
                <w:b/>
                <w:noProof/>
              </w:rPr>
            </w:pPr>
            <w:r w:rsidRPr="00C900C7">
              <w:rPr>
                <w:rFonts w:cs="Times New Roman"/>
                <w:b/>
                <w:noProof/>
              </w:rPr>
              <w:t>Thông tin chi tiết các mặt hàng</w:t>
            </w:r>
          </w:p>
        </w:tc>
        <w:tc>
          <w:tcPr>
            <w:tcW w:w="1870" w:type="dxa"/>
            <w:shd w:val="clear" w:color="auto" w:fill="auto"/>
          </w:tcPr>
          <w:p w14:paraId="49250DEE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noProof/>
              </w:rPr>
            </w:pPr>
            <w:r w:rsidRPr="00C900C7">
              <w:rPr>
                <w:rFonts w:cs="Times New Roman"/>
                <w:noProof/>
              </w:rPr>
              <w:t>Có</w:t>
            </w:r>
          </w:p>
        </w:tc>
        <w:tc>
          <w:tcPr>
            <w:tcW w:w="2522" w:type="dxa"/>
            <w:shd w:val="clear" w:color="auto" w:fill="auto"/>
          </w:tcPr>
          <w:p w14:paraId="2D943223" w14:textId="77777777" w:rsidR="00DE67C1" w:rsidRPr="00C900C7" w:rsidRDefault="00DE67C1" w:rsidP="00DE67C1">
            <w:pPr>
              <w:pStyle w:val="ListParagraph"/>
              <w:numPr>
                <w:ilvl w:val="0"/>
                <w:numId w:val="2"/>
              </w:numPr>
              <w:spacing w:before="120" w:after="240"/>
              <w:rPr>
                <w:rFonts w:cs="Times New Roman"/>
              </w:rPr>
            </w:pPr>
            <w:r w:rsidRPr="00C900C7">
              <w:rPr>
                <w:rFonts w:cs="Times New Roman"/>
              </w:rPr>
              <w:t xml:space="preserve">Hệ thống </w:t>
            </w:r>
            <w:r w:rsidRPr="00C900C7">
              <w:rPr>
                <w:rFonts w:cs="Times New Roman"/>
                <w:b/>
              </w:rPr>
              <w:t>chỉ gợi ý các mặt hàng tồn tại trong thực đơn</w:t>
            </w:r>
            <w:r w:rsidRPr="00C900C7">
              <w:rPr>
                <w:rFonts w:cs="Times New Roman"/>
              </w:rPr>
              <w:t>.</w:t>
            </w:r>
          </w:p>
        </w:tc>
        <w:tc>
          <w:tcPr>
            <w:tcW w:w="2297" w:type="dxa"/>
            <w:shd w:val="clear" w:color="auto" w:fill="auto"/>
          </w:tcPr>
          <w:p w14:paraId="295437EA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noProof/>
                <w:color w:val="FF0000"/>
              </w:rPr>
            </w:pPr>
            <w:r w:rsidRPr="00C900C7">
              <w:rPr>
                <w:rFonts w:cs="Times New Roman"/>
                <w:noProof/>
                <w:color w:val="FF0000"/>
              </w:rPr>
              <w:t>(Mô tả bên dưới)</w:t>
            </w:r>
          </w:p>
        </w:tc>
      </w:tr>
      <w:tr w:rsidR="00DE67C1" w:rsidRPr="00C900C7" w14:paraId="20B1957A" w14:textId="77777777" w:rsidTr="00FB33BB">
        <w:tc>
          <w:tcPr>
            <w:tcW w:w="742" w:type="dxa"/>
            <w:shd w:val="clear" w:color="auto" w:fill="E7E6E6" w:themeFill="background2"/>
          </w:tcPr>
          <w:p w14:paraId="4102E7E4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noProof/>
              </w:rPr>
            </w:pPr>
            <w:r w:rsidRPr="00C900C7">
              <w:rPr>
                <w:rFonts w:cs="Times New Roman"/>
                <w:noProof/>
              </w:rPr>
              <w:t>9</w:t>
            </w:r>
          </w:p>
        </w:tc>
        <w:tc>
          <w:tcPr>
            <w:tcW w:w="1870" w:type="dxa"/>
            <w:shd w:val="clear" w:color="auto" w:fill="E7E6E6" w:themeFill="background2"/>
          </w:tcPr>
          <w:p w14:paraId="2786FB95" w14:textId="77777777" w:rsidR="00DE67C1" w:rsidRPr="00C900C7" w:rsidRDefault="00DE67C1" w:rsidP="00FB33BB">
            <w:pPr>
              <w:spacing w:before="120" w:after="240"/>
              <w:rPr>
                <w:rFonts w:cs="Times New Roman"/>
                <w:b/>
                <w:noProof/>
              </w:rPr>
            </w:pPr>
            <w:r w:rsidRPr="00C900C7">
              <w:rPr>
                <w:rFonts w:cs="Times New Roman"/>
                <w:b/>
                <w:noProof/>
              </w:rPr>
              <w:t>Tổng cộng</w:t>
            </w:r>
          </w:p>
        </w:tc>
        <w:tc>
          <w:tcPr>
            <w:tcW w:w="1870" w:type="dxa"/>
            <w:shd w:val="clear" w:color="auto" w:fill="E7E6E6" w:themeFill="background2"/>
          </w:tcPr>
          <w:p w14:paraId="006E503C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noProof/>
              </w:rPr>
            </w:pPr>
            <w:r w:rsidRPr="00C900C7">
              <w:rPr>
                <w:rFonts w:cs="Times New Roman"/>
                <w:noProof/>
              </w:rPr>
              <w:t>Có</w:t>
            </w:r>
          </w:p>
        </w:tc>
        <w:tc>
          <w:tcPr>
            <w:tcW w:w="2522" w:type="dxa"/>
            <w:shd w:val="clear" w:color="auto" w:fill="E7E6E6" w:themeFill="background2"/>
          </w:tcPr>
          <w:p w14:paraId="2308BDC1" w14:textId="77777777" w:rsidR="00DE67C1" w:rsidRPr="00C900C7" w:rsidRDefault="00DE67C1" w:rsidP="00DE67C1">
            <w:pPr>
              <w:pStyle w:val="ListParagraph"/>
              <w:numPr>
                <w:ilvl w:val="0"/>
                <w:numId w:val="2"/>
              </w:numPr>
              <w:spacing w:before="120" w:after="240"/>
              <w:rPr>
                <w:rFonts w:cs="Times New Roman"/>
              </w:rPr>
            </w:pPr>
            <w:r w:rsidRPr="00C900C7">
              <w:rPr>
                <w:rFonts w:cs="Times New Roman"/>
              </w:rPr>
              <w:t xml:space="preserve">Hệ thống </w:t>
            </w:r>
            <w:r w:rsidRPr="00C900C7">
              <w:rPr>
                <w:rFonts w:cs="Times New Roman"/>
                <w:b/>
              </w:rPr>
              <w:t xml:space="preserve">tự động </w:t>
            </w:r>
            <w:r w:rsidRPr="00C900C7">
              <w:rPr>
                <w:rFonts w:cs="Times New Roman"/>
              </w:rPr>
              <w:t xml:space="preserve">tính dựa trên phần </w:t>
            </w:r>
            <w:r w:rsidRPr="00C900C7">
              <w:rPr>
                <w:rFonts w:cs="Times New Roman"/>
                <w:b/>
              </w:rPr>
              <w:t>3</w:t>
            </w:r>
            <w:r w:rsidRPr="00C900C7">
              <w:rPr>
                <w:rFonts w:cs="Times New Roman"/>
              </w:rPr>
              <w:t>.</w:t>
            </w:r>
          </w:p>
        </w:tc>
        <w:tc>
          <w:tcPr>
            <w:tcW w:w="2297" w:type="dxa"/>
            <w:shd w:val="clear" w:color="auto" w:fill="E7E6E6" w:themeFill="background2"/>
          </w:tcPr>
          <w:p w14:paraId="2164522F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noProof/>
              </w:rPr>
            </w:pPr>
            <w:r w:rsidRPr="00C900C7">
              <w:rPr>
                <w:rFonts w:cs="Times New Roman"/>
                <w:noProof/>
              </w:rPr>
              <w:t>250.000</w:t>
            </w:r>
          </w:p>
        </w:tc>
      </w:tr>
      <w:tr w:rsidR="00DE67C1" w:rsidRPr="00C900C7" w14:paraId="1732408F" w14:textId="77777777" w:rsidTr="00FB33BB">
        <w:tc>
          <w:tcPr>
            <w:tcW w:w="742" w:type="dxa"/>
            <w:shd w:val="clear" w:color="auto" w:fill="auto"/>
          </w:tcPr>
          <w:p w14:paraId="57C03496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noProof/>
              </w:rPr>
            </w:pPr>
            <w:r w:rsidRPr="00C900C7">
              <w:rPr>
                <w:rFonts w:cs="Times New Roman"/>
                <w:noProof/>
              </w:rPr>
              <w:t>10</w:t>
            </w:r>
          </w:p>
        </w:tc>
        <w:tc>
          <w:tcPr>
            <w:tcW w:w="1870" w:type="dxa"/>
            <w:shd w:val="clear" w:color="auto" w:fill="auto"/>
          </w:tcPr>
          <w:p w14:paraId="03AE36B9" w14:textId="77777777" w:rsidR="00DE67C1" w:rsidRPr="00C900C7" w:rsidRDefault="00DE67C1" w:rsidP="00FB33BB">
            <w:pPr>
              <w:spacing w:before="120" w:after="240"/>
              <w:rPr>
                <w:rFonts w:cs="Times New Roman"/>
                <w:b/>
                <w:noProof/>
              </w:rPr>
            </w:pPr>
            <w:r w:rsidRPr="00C900C7">
              <w:rPr>
                <w:rFonts w:cs="Times New Roman"/>
                <w:b/>
                <w:noProof/>
              </w:rPr>
              <w:t>Giảm</w:t>
            </w:r>
          </w:p>
        </w:tc>
        <w:tc>
          <w:tcPr>
            <w:tcW w:w="1870" w:type="dxa"/>
            <w:shd w:val="clear" w:color="auto" w:fill="auto"/>
          </w:tcPr>
          <w:p w14:paraId="4D76194B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noProof/>
              </w:rPr>
            </w:pPr>
            <w:r w:rsidRPr="00C900C7">
              <w:rPr>
                <w:rFonts w:cs="Times New Roman"/>
                <w:noProof/>
              </w:rPr>
              <w:t>Có</w:t>
            </w:r>
          </w:p>
        </w:tc>
        <w:tc>
          <w:tcPr>
            <w:tcW w:w="2522" w:type="dxa"/>
            <w:shd w:val="clear" w:color="auto" w:fill="auto"/>
          </w:tcPr>
          <w:p w14:paraId="46B53407" w14:textId="77777777" w:rsidR="00DE67C1" w:rsidRPr="00C900C7" w:rsidRDefault="00DE67C1" w:rsidP="00DE67C1">
            <w:pPr>
              <w:pStyle w:val="ListParagraph"/>
              <w:numPr>
                <w:ilvl w:val="0"/>
                <w:numId w:val="2"/>
              </w:numPr>
              <w:spacing w:before="120" w:after="240"/>
              <w:rPr>
                <w:rFonts w:cs="Times New Roman"/>
              </w:rPr>
            </w:pPr>
            <w:r w:rsidRPr="00C900C7">
              <w:rPr>
                <w:rFonts w:cs="Times New Roman"/>
              </w:rPr>
              <w:t xml:space="preserve">Nhân viên điền dựa trên </w:t>
            </w:r>
            <w:r w:rsidRPr="00C900C7">
              <w:rPr>
                <w:rFonts w:cs="Times New Roman"/>
                <w:b/>
              </w:rPr>
              <w:t>chính sách của cửa hàng.</w:t>
            </w:r>
          </w:p>
        </w:tc>
        <w:tc>
          <w:tcPr>
            <w:tcW w:w="2297" w:type="dxa"/>
            <w:shd w:val="clear" w:color="auto" w:fill="auto"/>
          </w:tcPr>
          <w:p w14:paraId="3099CBF5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noProof/>
              </w:rPr>
            </w:pPr>
            <w:r w:rsidRPr="00C900C7">
              <w:rPr>
                <w:rFonts w:cs="Times New Roman"/>
                <w:noProof/>
              </w:rPr>
              <w:t>10%</w:t>
            </w:r>
          </w:p>
        </w:tc>
      </w:tr>
      <w:tr w:rsidR="00DE67C1" w:rsidRPr="00C900C7" w14:paraId="5A978508" w14:textId="77777777" w:rsidTr="00FB33BB">
        <w:tc>
          <w:tcPr>
            <w:tcW w:w="742" w:type="dxa"/>
            <w:shd w:val="clear" w:color="auto" w:fill="E7E6E6" w:themeFill="background2"/>
          </w:tcPr>
          <w:p w14:paraId="7DE37D85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noProof/>
              </w:rPr>
            </w:pPr>
            <w:r w:rsidRPr="00C900C7">
              <w:rPr>
                <w:rFonts w:cs="Times New Roman"/>
                <w:noProof/>
              </w:rPr>
              <w:t>11</w:t>
            </w:r>
          </w:p>
        </w:tc>
        <w:tc>
          <w:tcPr>
            <w:tcW w:w="1870" w:type="dxa"/>
            <w:shd w:val="clear" w:color="auto" w:fill="E7E6E6" w:themeFill="background2"/>
          </w:tcPr>
          <w:p w14:paraId="1B5353C6" w14:textId="77777777" w:rsidR="00DE67C1" w:rsidRPr="00C900C7" w:rsidRDefault="00DE67C1" w:rsidP="00FB33BB">
            <w:pPr>
              <w:spacing w:before="120" w:after="240"/>
              <w:rPr>
                <w:rFonts w:cs="Times New Roman"/>
                <w:b/>
                <w:noProof/>
              </w:rPr>
            </w:pPr>
            <w:r w:rsidRPr="00C900C7">
              <w:rPr>
                <w:rFonts w:cs="Times New Roman"/>
                <w:b/>
                <w:noProof/>
              </w:rPr>
              <w:t>VAT</w:t>
            </w:r>
          </w:p>
        </w:tc>
        <w:tc>
          <w:tcPr>
            <w:tcW w:w="1870" w:type="dxa"/>
            <w:shd w:val="clear" w:color="auto" w:fill="E7E6E6" w:themeFill="background2"/>
          </w:tcPr>
          <w:p w14:paraId="66C1A187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noProof/>
              </w:rPr>
            </w:pPr>
            <w:r w:rsidRPr="00C900C7">
              <w:rPr>
                <w:rFonts w:cs="Times New Roman"/>
                <w:noProof/>
              </w:rPr>
              <w:t>Có</w:t>
            </w:r>
          </w:p>
        </w:tc>
        <w:tc>
          <w:tcPr>
            <w:tcW w:w="2522" w:type="dxa"/>
            <w:shd w:val="clear" w:color="auto" w:fill="E7E6E6" w:themeFill="background2"/>
          </w:tcPr>
          <w:p w14:paraId="2D5EA6A3" w14:textId="77777777" w:rsidR="00DE67C1" w:rsidRPr="00C900C7" w:rsidRDefault="00DE67C1" w:rsidP="00DE67C1">
            <w:pPr>
              <w:pStyle w:val="ListParagraph"/>
              <w:numPr>
                <w:ilvl w:val="0"/>
                <w:numId w:val="2"/>
              </w:numPr>
              <w:spacing w:before="120" w:after="240"/>
              <w:rPr>
                <w:rFonts w:cs="Times New Roman"/>
              </w:rPr>
            </w:pPr>
            <w:r w:rsidRPr="00C900C7">
              <w:rPr>
                <w:rFonts w:cs="Times New Roman"/>
              </w:rPr>
              <w:t xml:space="preserve">Hệ thống </w:t>
            </w:r>
            <w:r w:rsidRPr="00C900C7">
              <w:rPr>
                <w:rFonts w:cs="Times New Roman"/>
                <w:b/>
              </w:rPr>
              <w:t xml:space="preserve">tự động </w:t>
            </w:r>
            <w:r w:rsidRPr="00C900C7">
              <w:rPr>
                <w:rFonts w:cs="Times New Roman"/>
              </w:rPr>
              <w:t xml:space="preserve">tính dựa trên </w:t>
            </w:r>
            <w:r w:rsidRPr="00C900C7">
              <w:rPr>
                <w:rFonts w:cs="Times New Roman"/>
                <w:b/>
              </w:rPr>
              <w:t>9</w:t>
            </w:r>
            <w:r w:rsidRPr="00C900C7">
              <w:rPr>
                <w:rFonts w:cs="Times New Roman"/>
              </w:rPr>
              <w:t>.</w:t>
            </w:r>
          </w:p>
        </w:tc>
        <w:tc>
          <w:tcPr>
            <w:tcW w:w="2297" w:type="dxa"/>
            <w:shd w:val="clear" w:color="auto" w:fill="E7E6E6" w:themeFill="background2"/>
          </w:tcPr>
          <w:p w14:paraId="232B98F4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noProof/>
              </w:rPr>
            </w:pPr>
            <w:r w:rsidRPr="00C900C7">
              <w:rPr>
                <w:rFonts w:cs="Times New Roman"/>
                <w:noProof/>
              </w:rPr>
              <w:t>10.000</w:t>
            </w:r>
          </w:p>
        </w:tc>
      </w:tr>
      <w:tr w:rsidR="00DE67C1" w:rsidRPr="00C900C7" w14:paraId="7222D5FD" w14:textId="77777777" w:rsidTr="00FB33BB">
        <w:tc>
          <w:tcPr>
            <w:tcW w:w="742" w:type="dxa"/>
            <w:shd w:val="clear" w:color="auto" w:fill="auto"/>
          </w:tcPr>
          <w:p w14:paraId="01D76D2F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noProof/>
              </w:rPr>
            </w:pPr>
            <w:r w:rsidRPr="00C900C7">
              <w:rPr>
                <w:rFonts w:cs="Times New Roman"/>
                <w:noProof/>
              </w:rPr>
              <w:t>12</w:t>
            </w:r>
          </w:p>
        </w:tc>
        <w:tc>
          <w:tcPr>
            <w:tcW w:w="1870" w:type="dxa"/>
            <w:shd w:val="clear" w:color="auto" w:fill="auto"/>
          </w:tcPr>
          <w:p w14:paraId="40845F6B" w14:textId="77777777" w:rsidR="00DE67C1" w:rsidRPr="00C900C7" w:rsidRDefault="00DE67C1" w:rsidP="00FB33BB">
            <w:pPr>
              <w:spacing w:before="120" w:after="240"/>
              <w:rPr>
                <w:rFonts w:cs="Times New Roman"/>
                <w:b/>
                <w:noProof/>
              </w:rPr>
            </w:pPr>
            <w:r w:rsidRPr="00C900C7">
              <w:rPr>
                <w:rFonts w:cs="Times New Roman"/>
                <w:b/>
                <w:noProof/>
              </w:rPr>
              <w:t>Số tiền khách đưa</w:t>
            </w:r>
          </w:p>
        </w:tc>
        <w:tc>
          <w:tcPr>
            <w:tcW w:w="1870" w:type="dxa"/>
            <w:shd w:val="clear" w:color="auto" w:fill="auto"/>
          </w:tcPr>
          <w:p w14:paraId="314D6052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noProof/>
              </w:rPr>
            </w:pPr>
            <w:r w:rsidRPr="00C900C7">
              <w:rPr>
                <w:rFonts w:cs="Times New Roman"/>
                <w:noProof/>
              </w:rPr>
              <w:t>Có</w:t>
            </w:r>
          </w:p>
        </w:tc>
        <w:tc>
          <w:tcPr>
            <w:tcW w:w="2522" w:type="dxa"/>
            <w:shd w:val="clear" w:color="auto" w:fill="auto"/>
          </w:tcPr>
          <w:p w14:paraId="0074E91C" w14:textId="77777777" w:rsidR="00DE67C1" w:rsidRPr="00C900C7" w:rsidRDefault="00DE67C1" w:rsidP="00FB33BB">
            <w:pPr>
              <w:spacing w:before="120" w:after="240"/>
              <w:rPr>
                <w:rFonts w:cs="Times New Roman"/>
              </w:rPr>
            </w:pPr>
          </w:p>
        </w:tc>
        <w:tc>
          <w:tcPr>
            <w:tcW w:w="2297" w:type="dxa"/>
            <w:shd w:val="clear" w:color="auto" w:fill="auto"/>
          </w:tcPr>
          <w:p w14:paraId="201F76F2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noProof/>
              </w:rPr>
            </w:pPr>
            <w:r w:rsidRPr="00C900C7">
              <w:rPr>
                <w:rFonts w:cs="Times New Roman"/>
                <w:noProof/>
              </w:rPr>
              <w:t>300.000</w:t>
            </w:r>
          </w:p>
        </w:tc>
      </w:tr>
      <w:tr w:rsidR="00DE67C1" w:rsidRPr="00C900C7" w14:paraId="70D6AA11" w14:textId="77777777" w:rsidTr="00FB33BB">
        <w:tc>
          <w:tcPr>
            <w:tcW w:w="742" w:type="dxa"/>
            <w:shd w:val="clear" w:color="auto" w:fill="E7E6E6" w:themeFill="background2"/>
          </w:tcPr>
          <w:p w14:paraId="3D783978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noProof/>
              </w:rPr>
            </w:pPr>
            <w:r w:rsidRPr="00C900C7">
              <w:rPr>
                <w:rFonts w:cs="Times New Roman"/>
                <w:noProof/>
              </w:rPr>
              <w:t>13</w:t>
            </w:r>
          </w:p>
        </w:tc>
        <w:tc>
          <w:tcPr>
            <w:tcW w:w="1870" w:type="dxa"/>
            <w:shd w:val="clear" w:color="auto" w:fill="E7E6E6" w:themeFill="background2"/>
          </w:tcPr>
          <w:p w14:paraId="484177B3" w14:textId="77777777" w:rsidR="00DE67C1" w:rsidRPr="00C900C7" w:rsidRDefault="00DE67C1" w:rsidP="00FB33BB">
            <w:pPr>
              <w:spacing w:before="120" w:after="240"/>
              <w:rPr>
                <w:rFonts w:cs="Times New Roman"/>
                <w:b/>
                <w:noProof/>
              </w:rPr>
            </w:pPr>
            <w:r w:rsidRPr="00C900C7">
              <w:rPr>
                <w:rFonts w:cs="Times New Roman"/>
                <w:b/>
                <w:noProof/>
              </w:rPr>
              <w:t>Số tiền thối lại</w:t>
            </w:r>
          </w:p>
        </w:tc>
        <w:tc>
          <w:tcPr>
            <w:tcW w:w="1870" w:type="dxa"/>
            <w:shd w:val="clear" w:color="auto" w:fill="E7E6E6" w:themeFill="background2"/>
          </w:tcPr>
          <w:p w14:paraId="1299F655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noProof/>
              </w:rPr>
            </w:pPr>
            <w:r w:rsidRPr="00C900C7">
              <w:rPr>
                <w:rFonts w:cs="Times New Roman"/>
                <w:noProof/>
              </w:rPr>
              <w:t xml:space="preserve">Có </w:t>
            </w:r>
          </w:p>
        </w:tc>
        <w:tc>
          <w:tcPr>
            <w:tcW w:w="2522" w:type="dxa"/>
            <w:shd w:val="clear" w:color="auto" w:fill="E7E6E6" w:themeFill="background2"/>
          </w:tcPr>
          <w:p w14:paraId="378BC85C" w14:textId="77777777" w:rsidR="00DE67C1" w:rsidRPr="00C900C7" w:rsidRDefault="00DE67C1" w:rsidP="00DE67C1">
            <w:pPr>
              <w:pStyle w:val="ListParagraph"/>
              <w:numPr>
                <w:ilvl w:val="0"/>
                <w:numId w:val="2"/>
              </w:numPr>
              <w:spacing w:before="120" w:after="240"/>
              <w:rPr>
                <w:rFonts w:cs="Times New Roman"/>
              </w:rPr>
            </w:pPr>
            <w:r w:rsidRPr="00C900C7">
              <w:rPr>
                <w:rFonts w:cs="Times New Roman"/>
              </w:rPr>
              <w:t xml:space="preserve">Hệ thống </w:t>
            </w:r>
            <w:r w:rsidRPr="00C900C7">
              <w:rPr>
                <w:rFonts w:cs="Times New Roman"/>
                <w:b/>
              </w:rPr>
              <w:t xml:space="preserve">tự động </w:t>
            </w:r>
            <w:r w:rsidRPr="00C900C7">
              <w:rPr>
                <w:rFonts w:cs="Times New Roman"/>
              </w:rPr>
              <w:t xml:space="preserve">tính dựa trên phần </w:t>
            </w:r>
            <w:r w:rsidRPr="00C900C7">
              <w:rPr>
                <w:rFonts w:cs="Times New Roman"/>
                <w:b/>
              </w:rPr>
              <w:t xml:space="preserve">9 </w:t>
            </w:r>
            <w:r w:rsidRPr="00C900C7">
              <w:rPr>
                <w:rFonts w:cs="Times New Roman"/>
              </w:rPr>
              <w:t xml:space="preserve">và </w:t>
            </w:r>
            <w:r w:rsidRPr="00C900C7">
              <w:rPr>
                <w:rFonts w:cs="Times New Roman"/>
                <w:b/>
              </w:rPr>
              <w:t>12</w:t>
            </w:r>
            <w:r w:rsidRPr="00C900C7">
              <w:rPr>
                <w:rFonts w:cs="Times New Roman"/>
              </w:rPr>
              <w:t>.</w:t>
            </w:r>
          </w:p>
        </w:tc>
        <w:tc>
          <w:tcPr>
            <w:tcW w:w="2297" w:type="dxa"/>
            <w:shd w:val="clear" w:color="auto" w:fill="E7E6E6" w:themeFill="background2"/>
          </w:tcPr>
          <w:p w14:paraId="08925515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noProof/>
              </w:rPr>
            </w:pPr>
            <w:r w:rsidRPr="00C900C7">
              <w:rPr>
                <w:rFonts w:cs="Times New Roman"/>
                <w:noProof/>
              </w:rPr>
              <w:t>50.000</w:t>
            </w:r>
          </w:p>
        </w:tc>
      </w:tr>
      <w:tr w:rsidR="00DE67C1" w:rsidRPr="00C900C7" w14:paraId="0704F052" w14:textId="77777777" w:rsidTr="00FB33BB">
        <w:tc>
          <w:tcPr>
            <w:tcW w:w="742" w:type="dxa"/>
            <w:shd w:val="clear" w:color="auto" w:fill="E7E6E6" w:themeFill="background2"/>
          </w:tcPr>
          <w:p w14:paraId="76474B27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noProof/>
              </w:rPr>
            </w:pPr>
            <w:r w:rsidRPr="00C900C7">
              <w:rPr>
                <w:rFonts w:cs="Times New Roman"/>
                <w:noProof/>
              </w:rPr>
              <w:t>14</w:t>
            </w:r>
          </w:p>
        </w:tc>
        <w:tc>
          <w:tcPr>
            <w:tcW w:w="1870" w:type="dxa"/>
            <w:shd w:val="clear" w:color="auto" w:fill="E7E6E6" w:themeFill="background2"/>
          </w:tcPr>
          <w:p w14:paraId="281B1679" w14:textId="77777777" w:rsidR="00DE67C1" w:rsidRPr="00C900C7" w:rsidRDefault="00DE67C1" w:rsidP="00FB33BB">
            <w:pPr>
              <w:spacing w:before="120" w:after="240"/>
              <w:rPr>
                <w:rFonts w:cs="Times New Roman"/>
                <w:b/>
                <w:noProof/>
              </w:rPr>
            </w:pPr>
            <w:r w:rsidRPr="00C900C7">
              <w:rPr>
                <w:rFonts w:cs="Times New Roman"/>
                <w:b/>
                <w:noProof/>
              </w:rPr>
              <w:t>Thu ngân</w:t>
            </w:r>
          </w:p>
        </w:tc>
        <w:tc>
          <w:tcPr>
            <w:tcW w:w="1870" w:type="dxa"/>
            <w:shd w:val="clear" w:color="auto" w:fill="E7E6E6" w:themeFill="background2"/>
          </w:tcPr>
          <w:p w14:paraId="3239EAD0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noProof/>
              </w:rPr>
            </w:pPr>
            <w:r w:rsidRPr="00C900C7">
              <w:rPr>
                <w:rFonts w:cs="Times New Roman"/>
                <w:noProof/>
              </w:rPr>
              <w:t>Có</w:t>
            </w:r>
          </w:p>
        </w:tc>
        <w:tc>
          <w:tcPr>
            <w:tcW w:w="2522" w:type="dxa"/>
            <w:shd w:val="clear" w:color="auto" w:fill="E7E6E6" w:themeFill="background2"/>
          </w:tcPr>
          <w:p w14:paraId="72F1F2A5" w14:textId="77777777" w:rsidR="00DE67C1" w:rsidRPr="00C900C7" w:rsidRDefault="00DE67C1" w:rsidP="00DE67C1">
            <w:pPr>
              <w:pStyle w:val="ListParagraph"/>
              <w:numPr>
                <w:ilvl w:val="0"/>
                <w:numId w:val="2"/>
              </w:numPr>
              <w:spacing w:before="120" w:after="240"/>
              <w:rPr>
                <w:rFonts w:cs="Times New Roman"/>
              </w:rPr>
            </w:pPr>
            <w:r w:rsidRPr="00C900C7">
              <w:rPr>
                <w:rFonts w:cs="Times New Roman"/>
              </w:rPr>
              <w:t xml:space="preserve">Hệ thống </w:t>
            </w:r>
            <w:r w:rsidRPr="00C900C7">
              <w:rPr>
                <w:rFonts w:cs="Times New Roman"/>
                <w:b/>
              </w:rPr>
              <w:t>tự đồng điền dựa trên tài khoản hiện tại</w:t>
            </w:r>
          </w:p>
        </w:tc>
        <w:tc>
          <w:tcPr>
            <w:tcW w:w="2297" w:type="dxa"/>
            <w:shd w:val="clear" w:color="auto" w:fill="E7E6E6" w:themeFill="background2"/>
          </w:tcPr>
          <w:p w14:paraId="46F68FEA" w14:textId="77777777" w:rsidR="00DE67C1" w:rsidRPr="00C900C7" w:rsidRDefault="00DE67C1" w:rsidP="00DE67C1">
            <w:pPr>
              <w:pStyle w:val="ListParagraph"/>
              <w:numPr>
                <w:ilvl w:val="0"/>
                <w:numId w:val="2"/>
              </w:numPr>
              <w:spacing w:before="120" w:after="240"/>
              <w:rPr>
                <w:rFonts w:cs="Times New Roman"/>
                <w:noProof/>
              </w:rPr>
            </w:pPr>
            <w:r w:rsidRPr="00C900C7">
              <w:rPr>
                <w:rFonts w:cs="Times New Roman"/>
              </w:rPr>
              <w:t>Võ Sỹ Hùng</w:t>
            </w:r>
          </w:p>
          <w:p w14:paraId="7BFBD41A" w14:textId="77777777" w:rsidR="00DE67C1" w:rsidRPr="00C900C7" w:rsidRDefault="00DE67C1" w:rsidP="00DE67C1">
            <w:pPr>
              <w:pStyle w:val="ListParagraph"/>
              <w:numPr>
                <w:ilvl w:val="0"/>
                <w:numId w:val="2"/>
              </w:numPr>
              <w:spacing w:before="120" w:after="240"/>
              <w:rPr>
                <w:rFonts w:cs="Times New Roman"/>
                <w:noProof/>
              </w:rPr>
            </w:pPr>
            <w:r w:rsidRPr="00C900C7">
              <w:rPr>
                <w:rFonts w:cs="Times New Roman"/>
              </w:rPr>
              <w:t>Nguyễn Thị Thu Hiền.</w:t>
            </w:r>
          </w:p>
        </w:tc>
      </w:tr>
    </w:tbl>
    <w:p w14:paraId="63842B77" w14:textId="77777777" w:rsidR="00DE67C1" w:rsidRPr="00C900C7" w:rsidRDefault="00DE67C1" w:rsidP="00DE67C1">
      <w:pPr>
        <w:rPr>
          <w:rFonts w:cs="Times New Roman"/>
          <w:b/>
        </w:rPr>
      </w:pPr>
    </w:p>
    <w:p w14:paraId="60845E7A" w14:textId="77777777" w:rsidR="00DE67C1" w:rsidRPr="00C900C7" w:rsidRDefault="00DE67C1" w:rsidP="00DE67C1">
      <w:pPr>
        <w:pStyle w:val="ListParagraph"/>
        <w:numPr>
          <w:ilvl w:val="0"/>
          <w:numId w:val="2"/>
        </w:numPr>
        <w:jc w:val="both"/>
        <w:rPr>
          <w:rFonts w:cs="Times New Roman"/>
          <w:b/>
        </w:rPr>
      </w:pPr>
      <w:r w:rsidRPr="00C900C7">
        <w:rPr>
          <w:rFonts w:cs="Times New Roman"/>
          <w:b/>
        </w:rPr>
        <w:t>VD: Thông tin chi tiết các mặt hàng.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1297"/>
        <w:gridCol w:w="1067"/>
        <w:gridCol w:w="1613"/>
        <w:gridCol w:w="1240"/>
        <w:gridCol w:w="1539"/>
        <w:gridCol w:w="1560"/>
      </w:tblGrid>
      <w:tr w:rsidR="00DE67C1" w:rsidRPr="00C900C7" w14:paraId="6CD9A377" w14:textId="77777777" w:rsidTr="00FB33BB">
        <w:tc>
          <w:tcPr>
            <w:tcW w:w="704" w:type="dxa"/>
            <w:shd w:val="clear" w:color="auto" w:fill="D9E2F3" w:themeFill="accent1" w:themeFillTint="33"/>
          </w:tcPr>
          <w:p w14:paraId="51295DE3" w14:textId="77777777" w:rsidR="00DE67C1" w:rsidRPr="00C900C7" w:rsidRDefault="00DE67C1">
            <w:pPr>
              <w:spacing w:before="120" w:after="240"/>
              <w:jc w:val="center"/>
              <w:rPr>
                <w:rFonts w:cs="Times New Roman"/>
                <w:b/>
                <w:bCs/>
                <w:noProof/>
                <w:lang w:val="vi-VN"/>
              </w:rPr>
              <w:pPrChange w:id="132" w:author="User" w:date="2020-12-04T14:11:00Z">
                <w:pPr/>
              </w:pPrChange>
            </w:pPr>
            <w:r w:rsidRPr="00C900C7">
              <w:rPr>
                <w:rFonts w:cs="Times New Roman"/>
                <w:b/>
                <w:bCs/>
                <w:noProof/>
                <w:lang w:val="vi-VN"/>
              </w:rPr>
              <w:t>STT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3B03B910" w14:textId="77777777" w:rsidR="00DE67C1" w:rsidRPr="00C900C7" w:rsidRDefault="00DE67C1">
            <w:pPr>
              <w:spacing w:before="120" w:after="240"/>
              <w:jc w:val="center"/>
              <w:rPr>
                <w:rFonts w:cs="Times New Roman"/>
                <w:b/>
                <w:bCs/>
                <w:noProof/>
              </w:rPr>
              <w:pPrChange w:id="133" w:author="User" w:date="2020-12-04T14:11:00Z">
                <w:pPr/>
              </w:pPrChange>
            </w:pPr>
            <w:r w:rsidRPr="00C900C7">
              <w:rPr>
                <w:rFonts w:cs="Times New Roman"/>
                <w:b/>
                <w:bCs/>
                <w:noProof/>
                <w:lang w:val="vi-VN"/>
              </w:rPr>
              <w:t>Tên</w:t>
            </w:r>
          </w:p>
        </w:tc>
        <w:tc>
          <w:tcPr>
            <w:tcW w:w="1127" w:type="dxa"/>
            <w:shd w:val="clear" w:color="auto" w:fill="D9E2F3" w:themeFill="accent1" w:themeFillTint="33"/>
          </w:tcPr>
          <w:p w14:paraId="18DF6E5C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b/>
                <w:bCs/>
                <w:noProof/>
              </w:rPr>
            </w:pPr>
            <w:r w:rsidRPr="00C900C7">
              <w:rPr>
                <w:rFonts w:cs="Times New Roman"/>
                <w:b/>
                <w:bCs/>
                <w:noProof/>
              </w:rPr>
              <w:t>Size</w:t>
            </w:r>
          </w:p>
        </w:tc>
        <w:tc>
          <w:tcPr>
            <w:tcW w:w="1613" w:type="dxa"/>
            <w:shd w:val="clear" w:color="auto" w:fill="D9E2F3" w:themeFill="accent1" w:themeFillTint="33"/>
          </w:tcPr>
          <w:p w14:paraId="4E998734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b/>
                <w:bCs/>
                <w:noProof/>
              </w:rPr>
            </w:pPr>
            <w:r w:rsidRPr="00C900C7">
              <w:rPr>
                <w:rFonts w:cs="Times New Roman"/>
                <w:b/>
                <w:bCs/>
                <w:noProof/>
              </w:rPr>
              <w:t>Ghi chú</w:t>
            </w:r>
          </w:p>
        </w:tc>
        <w:tc>
          <w:tcPr>
            <w:tcW w:w="1298" w:type="dxa"/>
            <w:shd w:val="clear" w:color="auto" w:fill="D9E2F3" w:themeFill="accent1" w:themeFillTint="33"/>
          </w:tcPr>
          <w:p w14:paraId="72E4B02D" w14:textId="77777777" w:rsidR="00DE67C1" w:rsidRPr="00C900C7" w:rsidRDefault="00DE67C1">
            <w:pPr>
              <w:spacing w:before="120" w:after="240"/>
              <w:jc w:val="center"/>
              <w:rPr>
                <w:rFonts w:cs="Times New Roman"/>
                <w:b/>
                <w:bCs/>
                <w:noProof/>
              </w:rPr>
              <w:pPrChange w:id="134" w:author="User" w:date="2020-12-04T14:11:00Z">
                <w:pPr/>
              </w:pPrChange>
            </w:pPr>
            <w:r w:rsidRPr="00C900C7">
              <w:rPr>
                <w:rFonts w:cs="Times New Roman"/>
                <w:b/>
                <w:bCs/>
                <w:noProof/>
              </w:rPr>
              <w:t>Số lượng (SL)</w:t>
            </w:r>
          </w:p>
        </w:tc>
        <w:tc>
          <w:tcPr>
            <w:tcW w:w="1630" w:type="dxa"/>
            <w:shd w:val="clear" w:color="auto" w:fill="D9E2F3" w:themeFill="accent1" w:themeFillTint="33"/>
          </w:tcPr>
          <w:p w14:paraId="4A47A9D4" w14:textId="77777777" w:rsidR="00DE67C1" w:rsidRPr="00C900C7" w:rsidRDefault="00DE67C1">
            <w:pPr>
              <w:spacing w:before="120" w:after="240"/>
              <w:jc w:val="center"/>
              <w:rPr>
                <w:rFonts w:cs="Times New Roman"/>
                <w:b/>
                <w:bCs/>
                <w:noProof/>
              </w:rPr>
              <w:pPrChange w:id="135" w:author="User" w:date="2020-12-04T14:11:00Z">
                <w:pPr/>
              </w:pPrChange>
            </w:pPr>
            <w:r w:rsidRPr="00C900C7">
              <w:rPr>
                <w:rFonts w:cs="Times New Roman"/>
                <w:b/>
                <w:bCs/>
                <w:noProof/>
              </w:rPr>
              <w:t>Đơn giá (ĐG)</w:t>
            </w:r>
          </w:p>
        </w:tc>
        <w:tc>
          <w:tcPr>
            <w:tcW w:w="1628" w:type="dxa"/>
            <w:shd w:val="clear" w:color="auto" w:fill="D9E2F3" w:themeFill="accent1" w:themeFillTint="33"/>
          </w:tcPr>
          <w:p w14:paraId="3A4B110B" w14:textId="77777777" w:rsidR="00DE67C1" w:rsidRPr="00C900C7" w:rsidRDefault="00DE67C1">
            <w:pPr>
              <w:spacing w:before="120" w:after="240"/>
              <w:rPr>
                <w:rFonts w:cs="Times New Roman"/>
                <w:b/>
                <w:bCs/>
                <w:noProof/>
              </w:rPr>
              <w:pPrChange w:id="136" w:author="User" w:date="2020-12-04T14:11:00Z">
                <w:pPr/>
              </w:pPrChange>
            </w:pPr>
            <w:r w:rsidRPr="00C900C7">
              <w:rPr>
                <w:rFonts w:cs="Times New Roman"/>
                <w:b/>
                <w:bCs/>
                <w:noProof/>
              </w:rPr>
              <w:t>Thành tiền (T.Tiền)</w:t>
            </w:r>
          </w:p>
        </w:tc>
      </w:tr>
      <w:tr w:rsidR="00DE67C1" w:rsidRPr="00C900C7" w14:paraId="6B49D56A" w14:textId="77777777" w:rsidTr="00FB33BB">
        <w:tc>
          <w:tcPr>
            <w:tcW w:w="704" w:type="dxa"/>
            <w:shd w:val="clear" w:color="auto" w:fill="E7E6E6" w:themeFill="background2"/>
          </w:tcPr>
          <w:p w14:paraId="74610F94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noProof/>
                <w:lang w:val="vi-VN"/>
                <w:rPrChange w:id="137" w:author="User" w:date="2020-12-04T14:13:00Z">
                  <w:rPr>
                    <w:rFonts w:cs="Times New Roman"/>
                    <w:b/>
                    <w:bCs/>
                  </w:rPr>
                </w:rPrChange>
              </w:rPr>
            </w:pPr>
            <w:ins w:id="138" w:author="User" w:date="2020-12-04T14:22:00Z">
              <w:r w:rsidRPr="00C900C7">
                <w:rPr>
                  <w:rFonts w:cs="Times New Roman"/>
                  <w:noProof/>
                  <w:lang w:val="vi-VN"/>
                </w:rPr>
                <w:lastRenderedPageBreak/>
                <w:t>1</w:t>
              </w:r>
            </w:ins>
          </w:p>
        </w:tc>
        <w:tc>
          <w:tcPr>
            <w:tcW w:w="1350" w:type="dxa"/>
            <w:shd w:val="clear" w:color="auto" w:fill="E7E6E6" w:themeFill="background2"/>
          </w:tcPr>
          <w:p w14:paraId="4A9F8AA4" w14:textId="77777777" w:rsidR="00DE67C1" w:rsidRPr="00C900C7" w:rsidRDefault="00DE67C1" w:rsidP="00FB33BB">
            <w:pPr>
              <w:spacing w:before="120" w:after="240"/>
              <w:rPr>
                <w:rFonts w:cs="Times New Roman"/>
                <w:b/>
                <w:noProof/>
                <w:rPrChange w:id="139" w:author="User" w:date="2020-12-04T14:13:00Z">
                  <w:rPr>
                    <w:rFonts w:cs="Times New Roman"/>
                    <w:b/>
                    <w:bCs/>
                  </w:rPr>
                </w:rPrChange>
              </w:rPr>
            </w:pPr>
            <w:r w:rsidRPr="00C900C7">
              <w:rPr>
                <w:rFonts w:cs="Times New Roman"/>
                <w:b/>
                <w:noProof/>
              </w:rPr>
              <w:t>Ken chai</w:t>
            </w:r>
          </w:p>
        </w:tc>
        <w:tc>
          <w:tcPr>
            <w:tcW w:w="1127" w:type="dxa"/>
            <w:shd w:val="clear" w:color="auto" w:fill="E7E6E6" w:themeFill="background2"/>
          </w:tcPr>
          <w:p w14:paraId="65968261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noProof/>
              </w:rPr>
            </w:pPr>
            <w:r w:rsidRPr="00C900C7">
              <w:rPr>
                <w:rFonts w:cs="Times New Roman"/>
                <w:noProof/>
              </w:rPr>
              <w:t>L</w:t>
            </w:r>
          </w:p>
        </w:tc>
        <w:tc>
          <w:tcPr>
            <w:tcW w:w="1613" w:type="dxa"/>
            <w:shd w:val="clear" w:color="auto" w:fill="E7E6E6" w:themeFill="background2"/>
          </w:tcPr>
          <w:p w14:paraId="5A14A40B" w14:textId="77777777" w:rsidR="00DE67C1" w:rsidRPr="00C900C7" w:rsidRDefault="00DE67C1" w:rsidP="00DE67C1">
            <w:pPr>
              <w:pStyle w:val="ListParagraph"/>
              <w:numPr>
                <w:ilvl w:val="0"/>
                <w:numId w:val="2"/>
              </w:numPr>
              <w:spacing w:before="120" w:after="240"/>
              <w:jc w:val="both"/>
              <w:rPr>
                <w:rFonts w:cs="Times New Roman"/>
                <w:noProof/>
              </w:rPr>
            </w:pPr>
            <w:r w:rsidRPr="00C900C7">
              <w:rPr>
                <w:rFonts w:cs="Times New Roman"/>
                <w:noProof/>
              </w:rPr>
              <w:t>Không lạnh.</w:t>
            </w:r>
          </w:p>
        </w:tc>
        <w:tc>
          <w:tcPr>
            <w:tcW w:w="1298" w:type="dxa"/>
            <w:shd w:val="clear" w:color="auto" w:fill="E7E6E6" w:themeFill="background2"/>
          </w:tcPr>
          <w:p w14:paraId="64E62DE9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noProof/>
                <w:lang w:val="vi-VN"/>
                <w:rPrChange w:id="140" w:author="User" w:date="2020-12-04T14:13:00Z">
                  <w:rPr>
                    <w:rFonts w:cs="Times New Roman"/>
                    <w:b/>
                    <w:bCs/>
                  </w:rPr>
                </w:rPrChange>
              </w:rPr>
            </w:pPr>
            <w:r w:rsidRPr="00C900C7">
              <w:rPr>
                <w:rFonts w:cs="Times New Roman"/>
                <w:noProof/>
                <w:lang w:val="vi-VN"/>
              </w:rPr>
              <w:t>1</w:t>
            </w:r>
          </w:p>
        </w:tc>
        <w:tc>
          <w:tcPr>
            <w:tcW w:w="1630" w:type="dxa"/>
            <w:shd w:val="clear" w:color="auto" w:fill="E7E6E6" w:themeFill="background2"/>
          </w:tcPr>
          <w:p w14:paraId="6D7C1D68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noProof/>
                <w:rPrChange w:id="141" w:author="User" w:date="2020-12-04T14:23:00Z">
                  <w:rPr>
                    <w:rFonts w:cs="Times New Roman"/>
                    <w:b/>
                    <w:bCs/>
                  </w:rPr>
                </w:rPrChange>
              </w:rPr>
            </w:pPr>
            <w:r w:rsidRPr="00C900C7">
              <w:rPr>
                <w:rFonts w:cs="Times New Roman"/>
                <w:noProof/>
              </w:rPr>
              <w:t>18.000</w:t>
            </w:r>
          </w:p>
        </w:tc>
        <w:tc>
          <w:tcPr>
            <w:tcW w:w="1628" w:type="dxa"/>
            <w:shd w:val="clear" w:color="auto" w:fill="E7E6E6" w:themeFill="background2"/>
          </w:tcPr>
          <w:p w14:paraId="4D810FD9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noProof/>
                <w:rPrChange w:id="142" w:author="User" w:date="2020-12-04T14:17:00Z">
                  <w:rPr>
                    <w:rFonts w:cs="Times New Roman"/>
                    <w:b/>
                    <w:bCs/>
                  </w:rPr>
                </w:rPrChange>
              </w:rPr>
            </w:pPr>
            <w:r w:rsidRPr="00C900C7">
              <w:rPr>
                <w:rFonts w:cs="Times New Roman"/>
                <w:noProof/>
              </w:rPr>
              <w:t>18.000</w:t>
            </w:r>
          </w:p>
        </w:tc>
      </w:tr>
      <w:tr w:rsidR="00DE67C1" w:rsidRPr="00C900C7" w14:paraId="75F9C581" w14:textId="77777777" w:rsidTr="00FB33BB">
        <w:trPr>
          <w:ins w:id="143" w:author="User" w:date="2020-12-04T14:20:00Z"/>
        </w:trPr>
        <w:tc>
          <w:tcPr>
            <w:tcW w:w="704" w:type="dxa"/>
            <w:shd w:val="clear" w:color="auto" w:fill="auto"/>
          </w:tcPr>
          <w:p w14:paraId="0A8D3EB2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noProof/>
                <w:lang w:val="vi-VN"/>
              </w:rPr>
            </w:pPr>
            <w:r w:rsidRPr="00C900C7">
              <w:rPr>
                <w:rFonts w:cs="Times New Roman"/>
                <w:noProof/>
                <w:lang w:val="vi-VN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67AAD774" w14:textId="77777777" w:rsidR="00DE67C1" w:rsidRPr="00C900C7" w:rsidRDefault="00DE67C1" w:rsidP="00FB33BB">
            <w:pPr>
              <w:spacing w:before="120" w:after="240"/>
              <w:rPr>
                <w:rFonts w:cs="Times New Roman"/>
                <w:b/>
                <w:noProof/>
                <w:rPrChange w:id="144" w:author="User" w:date="2020-12-04T14:17:00Z">
                  <w:rPr>
                    <w:rFonts w:cs="Times New Roman"/>
                    <w:b/>
                    <w:bCs/>
                  </w:rPr>
                </w:rPrChange>
              </w:rPr>
            </w:pPr>
            <w:r w:rsidRPr="00C900C7">
              <w:rPr>
                <w:rFonts w:cs="Times New Roman"/>
                <w:b/>
                <w:noProof/>
              </w:rPr>
              <w:t>Ô Long Thái Cực</w:t>
            </w:r>
          </w:p>
        </w:tc>
        <w:tc>
          <w:tcPr>
            <w:tcW w:w="1127" w:type="dxa"/>
            <w:shd w:val="clear" w:color="auto" w:fill="auto"/>
          </w:tcPr>
          <w:p w14:paraId="20185E1A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noProof/>
              </w:rPr>
            </w:pPr>
            <w:r w:rsidRPr="00C900C7">
              <w:rPr>
                <w:rFonts w:cs="Times New Roman"/>
                <w:noProof/>
              </w:rPr>
              <w:t>M</w:t>
            </w:r>
          </w:p>
        </w:tc>
        <w:tc>
          <w:tcPr>
            <w:tcW w:w="1613" w:type="dxa"/>
            <w:shd w:val="clear" w:color="auto" w:fill="auto"/>
          </w:tcPr>
          <w:p w14:paraId="61DEC091" w14:textId="77777777" w:rsidR="00DE67C1" w:rsidRPr="00C900C7" w:rsidRDefault="00DE67C1" w:rsidP="00DE67C1">
            <w:pPr>
              <w:pStyle w:val="ListParagraph"/>
              <w:numPr>
                <w:ilvl w:val="0"/>
                <w:numId w:val="2"/>
              </w:numPr>
              <w:spacing w:before="120" w:after="240"/>
              <w:jc w:val="both"/>
              <w:rPr>
                <w:rFonts w:cs="Times New Roman"/>
                <w:noProof/>
              </w:rPr>
            </w:pPr>
            <w:r w:rsidRPr="00C900C7">
              <w:rPr>
                <w:rFonts w:cs="Times New Roman"/>
                <w:noProof/>
              </w:rPr>
              <w:t>80% đá.</w:t>
            </w:r>
          </w:p>
          <w:p w14:paraId="398E7290" w14:textId="77777777" w:rsidR="00DE67C1" w:rsidRPr="00C900C7" w:rsidRDefault="00DE67C1" w:rsidP="00DE67C1">
            <w:pPr>
              <w:pStyle w:val="ListParagraph"/>
              <w:numPr>
                <w:ilvl w:val="0"/>
                <w:numId w:val="2"/>
              </w:numPr>
              <w:spacing w:before="120" w:after="240"/>
              <w:jc w:val="both"/>
              <w:rPr>
                <w:rFonts w:cs="Times New Roman"/>
                <w:noProof/>
              </w:rPr>
            </w:pPr>
            <w:r w:rsidRPr="00C900C7">
              <w:rPr>
                <w:rFonts w:cs="Times New Roman"/>
                <w:noProof/>
              </w:rPr>
              <w:t>50% đường.</w:t>
            </w:r>
          </w:p>
        </w:tc>
        <w:tc>
          <w:tcPr>
            <w:tcW w:w="1298" w:type="dxa"/>
            <w:shd w:val="clear" w:color="auto" w:fill="auto"/>
          </w:tcPr>
          <w:p w14:paraId="28CDC9C4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noProof/>
                <w:rPrChange w:id="145" w:author="User" w:date="2020-12-04T14:17:00Z">
                  <w:rPr>
                    <w:rFonts w:cs="Times New Roman"/>
                    <w:b/>
                    <w:bCs/>
                  </w:rPr>
                </w:rPrChange>
              </w:rPr>
            </w:pPr>
            <w:r w:rsidRPr="00C900C7">
              <w:rPr>
                <w:rFonts w:cs="Times New Roman"/>
                <w:noProof/>
              </w:rPr>
              <w:t>1</w:t>
            </w:r>
          </w:p>
        </w:tc>
        <w:tc>
          <w:tcPr>
            <w:tcW w:w="1630" w:type="dxa"/>
            <w:shd w:val="clear" w:color="auto" w:fill="auto"/>
          </w:tcPr>
          <w:p w14:paraId="79C23AAB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rPrChange w:id="146" w:author="User" w:date="2020-12-04T14:18:00Z">
                  <w:rPr>
                    <w:rFonts w:cs="Times New Roman"/>
                    <w:b/>
                    <w:bCs/>
                  </w:rPr>
                </w:rPrChange>
              </w:rPr>
            </w:pPr>
            <w:r w:rsidRPr="00C900C7">
              <w:rPr>
                <w:rFonts w:cs="Times New Roman"/>
              </w:rPr>
              <w:t>42.000</w:t>
            </w:r>
          </w:p>
        </w:tc>
        <w:tc>
          <w:tcPr>
            <w:tcW w:w="1628" w:type="dxa"/>
            <w:shd w:val="clear" w:color="auto" w:fill="auto"/>
          </w:tcPr>
          <w:p w14:paraId="2B51A37D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noProof/>
                <w:rPrChange w:id="147" w:author="User" w:date="2020-12-04T14:19:00Z">
                  <w:rPr>
                    <w:rFonts w:cs="Times New Roman"/>
                    <w:b/>
                    <w:bCs/>
                  </w:rPr>
                </w:rPrChange>
              </w:rPr>
            </w:pPr>
            <w:r w:rsidRPr="00C900C7">
              <w:rPr>
                <w:rFonts w:cs="Times New Roman"/>
                <w:noProof/>
              </w:rPr>
              <w:t>42.000</w:t>
            </w:r>
          </w:p>
        </w:tc>
      </w:tr>
      <w:tr w:rsidR="00DE67C1" w:rsidRPr="00C900C7" w14:paraId="3C7AE461" w14:textId="77777777" w:rsidTr="00FB33BB">
        <w:tc>
          <w:tcPr>
            <w:tcW w:w="704" w:type="dxa"/>
            <w:shd w:val="clear" w:color="auto" w:fill="E7E6E6" w:themeFill="background2"/>
          </w:tcPr>
          <w:p w14:paraId="0A1AD091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noProof/>
              </w:rPr>
            </w:pPr>
            <w:r w:rsidRPr="00C900C7">
              <w:rPr>
                <w:rFonts w:cs="Times New Roman"/>
                <w:noProof/>
              </w:rPr>
              <w:t>3</w:t>
            </w:r>
          </w:p>
        </w:tc>
        <w:tc>
          <w:tcPr>
            <w:tcW w:w="1350" w:type="dxa"/>
            <w:shd w:val="clear" w:color="auto" w:fill="E7E6E6" w:themeFill="background2"/>
          </w:tcPr>
          <w:p w14:paraId="41BFF0F7" w14:textId="77777777" w:rsidR="00DE67C1" w:rsidRPr="00C900C7" w:rsidRDefault="00DE67C1" w:rsidP="00FB33BB">
            <w:pPr>
              <w:spacing w:before="120" w:after="240"/>
              <w:rPr>
                <w:rFonts w:cs="Times New Roman"/>
                <w:b/>
                <w:noProof/>
              </w:rPr>
            </w:pPr>
            <w:r w:rsidRPr="00C900C7">
              <w:rPr>
                <w:rFonts w:cs="Times New Roman"/>
                <w:b/>
                <w:noProof/>
              </w:rPr>
              <w:t>Trả Xanh Chanh Leo</w:t>
            </w:r>
          </w:p>
        </w:tc>
        <w:tc>
          <w:tcPr>
            <w:tcW w:w="1127" w:type="dxa"/>
            <w:shd w:val="clear" w:color="auto" w:fill="E7E6E6" w:themeFill="background2"/>
          </w:tcPr>
          <w:p w14:paraId="7B8C0699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noProof/>
              </w:rPr>
            </w:pPr>
            <w:r w:rsidRPr="00C900C7">
              <w:rPr>
                <w:rFonts w:cs="Times New Roman"/>
                <w:noProof/>
              </w:rPr>
              <w:t>M</w:t>
            </w:r>
          </w:p>
        </w:tc>
        <w:tc>
          <w:tcPr>
            <w:tcW w:w="1613" w:type="dxa"/>
            <w:shd w:val="clear" w:color="auto" w:fill="E7E6E6" w:themeFill="background2"/>
          </w:tcPr>
          <w:p w14:paraId="45E617BD" w14:textId="77777777" w:rsidR="00DE67C1" w:rsidRPr="00C900C7" w:rsidRDefault="00DE67C1" w:rsidP="00DE67C1">
            <w:pPr>
              <w:pStyle w:val="ListParagraph"/>
              <w:numPr>
                <w:ilvl w:val="0"/>
                <w:numId w:val="2"/>
              </w:numPr>
              <w:spacing w:before="120" w:after="240"/>
              <w:jc w:val="both"/>
              <w:rPr>
                <w:rFonts w:cs="Times New Roman"/>
                <w:noProof/>
              </w:rPr>
            </w:pPr>
            <w:r w:rsidRPr="00C900C7">
              <w:rPr>
                <w:rFonts w:cs="Times New Roman"/>
                <w:noProof/>
              </w:rPr>
              <w:t>80% đá.</w:t>
            </w:r>
          </w:p>
          <w:p w14:paraId="272986C0" w14:textId="77777777" w:rsidR="00DE67C1" w:rsidRPr="00C900C7" w:rsidRDefault="00DE67C1" w:rsidP="00DE67C1">
            <w:pPr>
              <w:pStyle w:val="ListParagraph"/>
              <w:numPr>
                <w:ilvl w:val="0"/>
                <w:numId w:val="2"/>
              </w:numPr>
              <w:spacing w:before="120" w:after="240"/>
              <w:jc w:val="both"/>
              <w:rPr>
                <w:rFonts w:cs="Times New Roman"/>
                <w:noProof/>
              </w:rPr>
            </w:pPr>
            <w:r w:rsidRPr="00C900C7">
              <w:rPr>
                <w:rFonts w:cs="Times New Roman"/>
                <w:noProof/>
              </w:rPr>
              <w:t>50% đường.</w:t>
            </w:r>
          </w:p>
        </w:tc>
        <w:tc>
          <w:tcPr>
            <w:tcW w:w="1298" w:type="dxa"/>
            <w:shd w:val="clear" w:color="auto" w:fill="E7E6E6" w:themeFill="background2"/>
          </w:tcPr>
          <w:p w14:paraId="7F234C76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noProof/>
              </w:rPr>
            </w:pPr>
            <w:r w:rsidRPr="00C900C7">
              <w:rPr>
                <w:rFonts w:cs="Times New Roman"/>
                <w:noProof/>
              </w:rPr>
              <w:t>2</w:t>
            </w:r>
          </w:p>
        </w:tc>
        <w:tc>
          <w:tcPr>
            <w:tcW w:w="1630" w:type="dxa"/>
            <w:shd w:val="clear" w:color="auto" w:fill="E7E6E6" w:themeFill="background2"/>
          </w:tcPr>
          <w:p w14:paraId="08394D79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</w:rPr>
            </w:pPr>
            <w:r w:rsidRPr="00C900C7">
              <w:rPr>
                <w:rFonts w:cs="Times New Roman"/>
              </w:rPr>
              <w:t>33.000</w:t>
            </w:r>
          </w:p>
        </w:tc>
        <w:tc>
          <w:tcPr>
            <w:tcW w:w="1628" w:type="dxa"/>
            <w:shd w:val="clear" w:color="auto" w:fill="E7E6E6" w:themeFill="background2"/>
          </w:tcPr>
          <w:p w14:paraId="195DBF26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noProof/>
              </w:rPr>
            </w:pPr>
            <w:r w:rsidRPr="00C900C7">
              <w:rPr>
                <w:rFonts w:cs="Times New Roman"/>
                <w:noProof/>
              </w:rPr>
              <w:t>66.000</w:t>
            </w:r>
          </w:p>
        </w:tc>
      </w:tr>
    </w:tbl>
    <w:p w14:paraId="51983355" w14:textId="77777777" w:rsidR="00DE67C1" w:rsidRPr="00C900C7" w:rsidRDefault="00DE67C1" w:rsidP="00DE67C1">
      <w:pPr>
        <w:rPr>
          <w:rFonts w:cs="Times New Roman"/>
          <w:b/>
        </w:rPr>
      </w:pPr>
    </w:p>
    <w:p w14:paraId="56F61267" w14:textId="77777777" w:rsidR="00DE67C1" w:rsidRPr="00C900C7" w:rsidRDefault="00DE67C1" w:rsidP="00DE67C1">
      <w:pPr>
        <w:pStyle w:val="ListParagraph"/>
        <w:numPr>
          <w:ilvl w:val="0"/>
          <w:numId w:val="2"/>
        </w:numPr>
        <w:jc w:val="both"/>
        <w:rPr>
          <w:rFonts w:cs="Times New Roman"/>
          <w:b/>
        </w:rPr>
      </w:pPr>
      <w:r w:rsidRPr="00C900C7">
        <w:rPr>
          <w:rFonts w:cs="Times New Roman"/>
          <w:b/>
        </w:rPr>
        <w:t xml:space="preserve">Mẫu đơn hàng sẽ có dạng đầy đủ như sau: </w:t>
      </w:r>
    </w:p>
    <w:p w14:paraId="392CE10B" w14:textId="77777777" w:rsidR="00DE67C1" w:rsidRPr="00C900C7" w:rsidRDefault="00DE67C1" w:rsidP="00DE67C1">
      <w:pPr>
        <w:jc w:val="center"/>
        <w:rPr>
          <w:rFonts w:cs="Times New Roman"/>
          <w:b/>
        </w:rPr>
      </w:pPr>
      <w:r w:rsidRPr="00C900C7">
        <w:rPr>
          <w:rFonts w:cs="Times New Roman"/>
          <w:b/>
          <w:noProof/>
        </w:rPr>
        <w:lastRenderedPageBreak/>
        <w:drawing>
          <wp:inline distT="0" distB="0" distL="0" distR="0" wp14:anchorId="5514A1DF" wp14:editId="1392BB56">
            <wp:extent cx="5943600" cy="68199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44DB" w14:textId="77777777" w:rsidR="00DE67C1" w:rsidRPr="00C900C7" w:rsidRDefault="00DE67C1" w:rsidP="00DE67C1">
      <w:pPr>
        <w:rPr>
          <w:rFonts w:cs="Times New Roman"/>
          <w:b/>
        </w:rPr>
      </w:pPr>
    </w:p>
    <w:p w14:paraId="7CD84193" w14:textId="7CE0529F" w:rsidR="00DE67C1" w:rsidRPr="00C900C7" w:rsidRDefault="00DE67C1" w:rsidP="005D59AA">
      <w:pPr>
        <w:pStyle w:val="heading3"/>
        <w:numPr>
          <w:ilvl w:val="2"/>
          <w:numId w:val="1"/>
        </w:numPr>
      </w:pPr>
      <w:bookmarkStart w:id="148" w:name="_Toc73265941"/>
      <w:r w:rsidRPr="00C900C7">
        <w:t>UC</w:t>
      </w:r>
      <w:r w:rsidR="00947112">
        <w:t>E</w:t>
      </w:r>
      <w:r w:rsidRPr="00C900C7">
        <w:t>002: Xem danh sách đơn hàng.</w:t>
      </w:r>
      <w:bookmarkEnd w:id="148"/>
      <w:r w:rsidRPr="00C900C7">
        <w:tab/>
      </w:r>
    </w:p>
    <w:tbl>
      <w:tblPr>
        <w:tblpPr w:leftFromText="180" w:rightFromText="180" w:vertAnchor="text" w:tblpY="1"/>
        <w:tblOverlap w:val="never"/>
        <w:tblW w:w="85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9"/>
        <w:gridCol w:w="871"/>
        <w:gridCol w:w="1619"/>
        <w:gridCol w:w="4442"/>
        <w:tblGridChange w:id="149">
          <w:tblGrid>
            <w:gridCol w:w="720"/>
            <w:gridCol w:w="720"/>
            <w:gridCol w:w="149"/>
            <w:gridCol w:w="871"/>
            <w:gridCol w:w="1619"/>
            <w:gridCol w:w="4442"/>
          </w:tblGrid>
        </w:tblGridChange>
      </w:tblGrid>
      <w:tr w:rsidR="00DE67C1" w:rsidRPr="00C900C7" w14:paraId="061329AD" w14:textId="77777777" w:rsidTr="00FB33BB"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0F589134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Mã Use case 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53C7217A" w14:textId="77777777" w:rsidR="00DE67C1" w:rsidRPr="00C900C7" w:rsidRDefault="00DE67C1" w:rsidP="00FB33BB">
            <w:pPr>
              <w:spacing w:after="240" w:line="240" w:lineRule="auto"/>
              <w:jc w:val="center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cs="Times New Roman"/>
              </w:rPr>
              <w:t>UCE002</w:t>
            </w:r>
          </w:p>
        </w:tc>
        <w:tc>
          <w:tcPr>
            <w:tcW w:w="16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195C17E5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Tên Use case </w:t>
            </w:r>
          </w:p>
        </w:tc>
        <w:tc>
          <w:tcPr>
            <w:tcW w:w="444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7D0D661C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cs="Times New Roman"/>
              </w:rPr>
              <w:t>Xem danh sách đơn hàng</w:t>
            </w:r>
          </w:p>
        </w:tc>
      </w:tr>
      <w:tr w:rsidR="00DE67C1" w:rsidRPr="00C900C7" w14:paraId="26A5900A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327BBC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Tác nhân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C1A361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>Nhân viên</w:t>
            </w:r>
          </w:p>
        </w:tc>
      </w:tr>
      <w:tr w:rsidR="00DE67C1" w:rsidRPr="00C900C7" w14:paraId="2C52E2D2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38939445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Mục đích ca sử dụng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10ABDD3B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cs="Times New Roman"/>
              </w:rPr>
              <w:t>Xem danh sách đơn hàng</w:t>
            </w:r>
          </w:p>
        </w:tc>
      </w:tr>
      <w:tr w:rsidR="00DE67C1" w:rsidRPr="00C900C7" w14:paraId="0EB6BF82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D46996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Sự kiện kích hoạt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E3440F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  <w:lang w:val="vi-VN"/>
              </w:rPr>
              <w:t>Chọn tính năng Xem danh sách nhân viên</w:t>
            </w:r>
          </w:p>
        </w:tc>
      </w:tr>
      <w:tr w:rsidR="00DE67C1" w:rsidRPr="00C900C7" w14:paraId="7BB6652B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13DD905B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lastRenderedPageBreak/>
              <w:t>Tiền điều kiện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35F7BA64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Đăng nhập thành công bằng tài khoản </w:t>
            </w:r>
            <w:r w:rsidRPr="00C900C7">
              <w:rPr>
                <w:rFonts w:eastAsia="Times New Roman" w:cs="Times New Roman"/>
                <w:b/>
                <w:noProof/>
              </w:rPr>
              <w:t>Nhân viên</w:t>
            </w:r>
          </w:p>
        </w:tc>
      </w:tr>
      <w:tr w:rsidR="00DE67C1" w:rsidRPr="00C900C7" w14:paraId="36A45671" w14:textId="77777777" w:rsidTr="00FB33BB">
        <w:tblPrEx>
          <w:tblW w:w="8521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left w:w="0" w:type="dxa"/>
            <w:right w:w="0" w:type="dxa"/>
          </w:tblCellMar>
          <w:tblPrExChange w:id="150" w:author="User" w:date="2020-12-04T14:13:00Z">
            <w:tblPrEx>
              <w:tblW w:w="8521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</w:tblPrEx>
          </w:tblPrExChange>
        </w:tblPrEx>
        <w:trPr>
          <w:trHeight w:val="1429"/>
          <w:trPrChange w:id="151" w:author="User" w:date="2020-12-04T14:13:00Z">
            <w:trPr>
              <w:gridAfter w:val="0"/>
              <w:trHeight w:val="6960"/>
            </w:trPr>
          </w:trPrChange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  <w:tcPrChange w:id="152" w:author="User" w:date="2020-12-04T14:13:00Z">
              <w:tcPr>
                <w:tcW w:w="2460" w:type="dxa"/>
                <w:tcBorders>
                  <w:top w:val="nil"/>
                  <w:left w:val="single" w:sz="6" w:space="0" w:color="auto"/>
                  <w:bottom w:val="single" w:sz="4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1F541078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Luồng chính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tcPrChange w:id="153" w:author="User" w:date="2020-12-04T14:13:00Z">
              <w:tcPr>
                <w:tcW w:w="6061" w:type="dxa"/>
                <w:tcBorders>
                  <w:top w:val="nil"/>
                  <w:left w:val="nil"/>
                  <w:bottom w:val="single" w:sz="4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3"/>
              <w:gridCol w:w="1654"/>
              <w:gridCol w:w="3709"/>
              <w:tblGridChange w:id="154">
                <w:tblGrid>
                  <w:gridCol w:w="673"/>
                  <w:gridCol w:w="47"/>
                  <w:gridCol w:w="720"/>
                  <w:gridCol w:w="360"/>
                  <w:gridCol w:w="527"/>
                  <w:gridCol w:w="3709"/>
                </w:tblGrid>
              </w:tblGridChange>
            </w:tblGrid>
            <w:tr w:rsidR="00DE67C1" w:rsidRPr="00C900C7" w14:paraId="4897E4B4" w14:textId="77777777" w:rsidTr="00FB33BB">
              <w:trPr>
                <w:trHeight w:val="147"/>
              </w:trPr>
              <w:tc>
                <w:tcPr>
                  <w:tcW w:w="673" w:type="dxa"/>
                  <w:shd w:val="clear" w:color="auto" w:fill="B4C6E7" w:themeFill="accent1" w:themeFillTint="66"/>
                </w:tcPr>
                <w:p w14:paraId="77088A28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155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STT</w:t>
                  </w:r>
                </w:p>
              </w:tc>
              <w:tc>
                <w:tcPr>
                  <w:tcW w:w="1534" w:type="dxa"/>
                  <w:shd w:val="clear" w:color="auto" w:fill="B4C6E7" w:themeFill="accent1" w:themeFillTint="66"/>
                </w:tcPr>
                <w:p w14:paraId="1DA91413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156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Thực hiện bởi</w:t>
                  </w:r>
                </w:p>
              </w:tc>
              <w:tc>
                <w:tcPr>
                  <w:tcW w:w="3744" w:type="dxa"/>
                  <w:shd w:val="clear" w:color="auto" w:fill="B4C6E7" w:themeFill="accent1" w:themeFillTint="66"/>
                </w:tcPr>
                <w:p w14:paraId="7A73D3F9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157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Hành động</w:t>
                  </w:r>
                </w:p>
              </w:tc>
            </w:tr>
            <w:tr w:rsidR="00DE67C1" w:rsidRPr="00C900C7" w14:paraId="244E46B9" w14:textId="77777777" w:rsidTr="00FB33BB">
              <w:trPr>
                <w:trHeight w:val="303"/>
              </w:trPr>
              <w:tc>
                <w:tcPr>
                  <w:tcW w:w="673" w:type="dxa"/>
                </w:tcPr>
                <w:p w14:paraId="062DA0F1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58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1</w:t>
                  </w:r>
                </w:p>
              </w:tc>
              <w:tc>
                <w:tcPr>
                  <w:tcW w:w="1534" w:type="dxa"/>
                </w:tcPr>
                <w:p w14:paraId="1F83DEF9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59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44" w:type="dxa"/>
                </w:tcPr>
                <w:p w14:paraId="210DAA62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Chọn tính năng </w:t>
                  </w:r>
                  <w:r w:rsidRPr="00C900C7">
                    <w:rPr>
                      <w:rFonts w:cs="Times New Roman"/>
                      <w:b/>
                    </w:rPr>
                    <w:t>Xem danh sách đơn hàng</w:t>
                  </w:r>
                </w:p>
              </w:tc>
            </w:tr>
            <w:tr w:rsidR="00DE67C1" w:rsidRPr="00C900C7" w14:paraId="61A55CC7" w14:textId="77777777" w:rsidTr="00FB33BB">
              <w:tblPrEx>
                <w:tblW w:w="0" w:type="auto"/>
                <w:tblPrExChange w:id="160" w:author="User" w:date="2020-12-04T14:13:00Z">
                  <w:tblPrEx>
                    <w:tblW w:w="0" w:type="auto"/>
                  </w:tblPrEx>
                </w:tblPrExChange>
              </w:tblPrEx>
              <w:trPr>
                <w:trHeight w:val="303"/>
                <w:trPrChange w:id="161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3" w:type="dxa"/>
                  <w:tcPrChange w:id="162" w:author="User" w:date="2020-12-04T14:13:00Z">
                    <w:tcPr>
                      <w:tcW w:w="1554" w:type="dxa"/>
                      <w:gridSpan w:val="2"/>
                    </w:tcPr>
                  </w:tcPrChange>
                </w:tcPr>
                <w:p w14:paraId="69FBE7DE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63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2</w:t>
                  </w:r>
                </w:p>
              </w:tc>
              <w:tc>
                <w:tcPr>
                  <w:tcW w:w="1534" w:type="dxa"/>
                  <w:tcPrChange w:id="164" w:author="User" w:date="2020-12-04T14:13:00Z">
                    <w:tcPr>
                      <w:tcW w:w="1959" w:type="dxa"/>
                    </w:tcPr>
                  </w:tcPrChange>
                </w:tcPr>
                <w:p w14:paraId="7FFB267B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65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44" w:type="dxa"/>
                  <w:tcPrChange w:id="166" w:author="User" w:date="2020-12-04T14:13:00Z">
                    <w:tcPr>
                      <w:tcW w:w="2434" w:type="dxa"/>
                    </w:tcPr>
                  </w:tcPrChange>
                </w:tcPr>
                <w:p w14:paraId="61004008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Hiển thị </w:t>
                  </w:r>
                  <w:r w:rsidRPr="00C900C7">
                    <w:rPr>
                      <w:rFonts w:cs="Times New Roman"/>
                      <w:b/>
                    </w:rPr>
                    <w:t>Danh sách đơn hàng</w:t>
                  </w:r>
                </w:p>
              </w:tc>
            </w:tr>
          </w:tbl>
          <w:p w14:paraId="1FE53163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</w:p>
        </w:tc>
      </w:tr>
      <w:tr w:rsidR="00DE67C1" w:rsidRPr="00C900C7" w14:paraId="560E33CE" w14:textId="77777777" w:rsidTr="00FB33BB">
        <w:trPr>
          <w:trHeight w:hRule="exact" w:val="631"/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14:paraId="5994FEB9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Luồng thay thế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14:paraId="43FCD899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  <w:lang w:val="vi-VN"/>
              </w:rPr>
              <w:t>Không</w:t>
            </w:r>
          </w:p>
        </w:tc>
      </w:tr>
      <w:tr w:rsidR="00DE67C1" w:rsidRPr="00C900C7" w14:paraId="7CD0496D" w14:textId="77777777" w:rsidTr="00FB33BB">
        <w:trPr>
          <w:trHeight w:val="530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79E657F3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Ngoại lệ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14C8F79F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  <w:lang w:val="vi-VN"/>
              </w:rPr>
              <w:t>Không</w:t>
            </w:r>
          </w:p>
        </w:tc>
      </w:tr>
      <w:tr w:rsidR="00DE67C1" w:rsidRPr="00C900C7" w14:paraId="2AE90200" w14:textId="77777777" w:rsidTr="00FB33BB">
        <w:trPr>
          <w:trHeight w:val="75"/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5D9DE36A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Hậu điều kiện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0D2A4D6D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</w:rPr>
              <w:t>Hệ thông h</w:t>
            </w:r>
            <w:r w:rsidRPr="00C900C7">
              <w:rPr>
                <w:rFonts w:eastAsia="Times New Roman" w:cs="Times New Roman"/>
                <w:noProof/>
                <w:lang w:val="vi-VN"/>
              </w:rPr>
              <w:t xml:space="preserve">iển thị </w:t>
            </w:r>
            <w:r w:rsidRPr="00C900C7">
              <w:rPr>
                <w:rFonts w:cs="Times New Roman"/>
                <w:b/>
              </w:rPr>
              <w:t>Danh sách đơn hàng</w:t>
            </w:r>
          </w:p>
        </w:tc>
      </w:tr>
      <w:tr w:rsidR="00DE67C1" w:rsidRPr="00C900C7" w14:paraId="4CB5CDC5" w14:textId="77777777" w:rsidTr="00FB33BB">
        <w:trPr>
          <w:trHeight w:val="485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7FE84B4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Yêu cầu phi chức năng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A35CAE8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Cs/>
                <w:noProof/>
              </w:rPr>
            </w:pPr>
            <w:r w:rsidRPr="00C900C7">
              <w:rPr>
                <w:rFonts w:eastAsia="Times New Roman" w:cs="Times New Roman"/>
                <w:bCs/>
                <w:noProof/>
              </w:rPr>
              <w:t>Không</w:t>
            </w:r>
          </w:p>
        </w:tc>
      </w:tr>
    </w:tbl>
    <w:p w14:paraId="75A3CDD6" w14:textId="77777777" w:rsidR="00DE67C1" w:rsidRPr="00C900C7" w:rsidRDefault="00DE67C1" w:rsidP="00DE67C1">
      <w:pPr>
        <w:tabs>
          <w:tab w:val="left" w:pos="4080"/>
        </w:tabs>
        <w:rPr>
          <w:rFonts w:cs="Times New Roman"/>
          <w:b/>
        </w:rPr>
      </w:pPr>
    </w:p>
    <w:p w14:paraId="281C91B1" w14:textId="77777777" w:rsidR="00DE67C1" w:rsidRPr="00C900C7" w:rsidRDefault="00DE67C1" w:rsidP="00DE67C1">
      <w:pPr>
        <w:tabs>
          <w:tab w:val="left" w:pos="4080"/>
        </w:tabs>
        <w:rPr>
          <w:rFonts w:cs="Times New Roman"/>
          <w:b/>
        </w:rPr>
      </w:pP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  <w:r w:rsidRPr="00C900C7">
        <w:rPr>
          <w:rFonts w:cs="Times New Roman"/>
          <w:b/>
        </w:rPr>
        <w:tab/>
      </w:r>
    </w:p>
    <w:p w14:paraId="6B0DEC05" w14:textId="77777777" w:rsidR="00DE67C1" w:rsidRPr="00C900C7" w:rsidRDefault="00DE67C1" w:rsidP="00DE67C1">
      <w:pPr>
        <w:tabs>
          <w:tab w:val="left" w:pos="4080"/>
        </w:tabs>
        <w:rPr>
          <w:rFonts w:cs="Times New Roman"/>
          <w:b/>
        </w:rPr>
      </w:pPr>
    </w:p>
    <w:p w14:paraId="102468EA" w14:textId="77777777" w:rsidR="00DE67C1" w:rsidRPr="00C900C7" w:rsidRDefault="00DE67C1" w:rsidP="00DE67C1">
      <w:pPr>
        <w:tabs>
          <w:tab w:val="left" w:pos="4080"/>
        </w:tabs>
        <w:rPr>
          <w:rFonts w:cs="Times New Roman"/>
          <w:b/>
          <w:color w:val="5B9BD5" w:themeColor="accent5"/>
        </w:rPr>
      </w:pPr>
    </w:p>
    <w:p w14:paraId="5FD99E77" w14:textId="68CA6C62" w:rsidR="00DE67C1" w:rsidRPr="00C900C7" w:rsidRDefault="00DE67C1" w:rsidP="005D59AA">
      <w:pPr>
        <w:pStyle w:val="heading3"/>
        <w:numPr>
          <w:ilvl w:val="2"/>
          <w:numId w:val="1"/>
        </w:numPr>
      </w:pPr>
      <w:bookmarkStart w:id="167" w:name="_Toc73265942"/>
      <w:r w:rsidRPr="00C900C7">
        <w:t>UCE003: Xem thông tin chi tiết đơn hàng.</w:t>
      </w:r>
      <w:bookmarkEnd w:id="167"/>
    </w:p>
    <w:tbl>
      <w:tblPr>
        <w:tblpPr w:leftFromText="180" w:rightFromText="180" w:vertAnchor="text" w:tblpY="1"/>
        <w:tblOverlap w:val="never"/>
        <w:tblW w:w="85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9"/>
        <w:gridCol w:w="871"/>
        <w:gridCol w:w="1619"/>
        <w:gridCol w:w="4442"/>
        <w:tblGridChange w:id="168">
          <w:tblGrid>
            <w:gridCol w:w="720"/>
            <w:gridCol w:w="720"/>
            <w:gridCol w:w="149"/>
            <w:gridCol w:w="871"/>
            <w:gridCol w:w="1619"/>
            <w:gridCol w:w="4442"/>
          </w:tblGrid>
        </w:tblGridChange>
      </w:tblGrid>
      <w:tr w:rsidR="00DE67C1" w:rsidRPr="00C900C7" w14:paraId="3514CD59" w14:textId="77777777" w:rsidTr="00FB33BB"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3AA123AE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Mã Use case 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52E2ABFE" w14:textId="77777777" w:rsidR="00DE67C1" w:rsidRPr="00C900C7" w:rsidRDefault="00DE67C1" w:rsidP="00FB33BB">
            <w:pPr>
              <w:spacing w:after="240" w:line="240" w:lineRule="auto"/>
              <w:jc w:val="center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cs="Times New Roman"/>
              </w:rPr>
              <w:t>UCE003</w:t>
            </w:r>
          </w:p>
        </w:tc>
        <w:tc>
          <w:tcPr>
            <w:tcW w:w="16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5CED0AAF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Tên Use case </w:t>
            </w:r>
          </w:p>
        </w:tc>
        <w:tc>
          <w:tcPr>
            <w:tcW w:w="444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0CBFCC7F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cs="Times New Roman"/>
              </w:rPr>
              <w:t>Xem thông tin chi tiết đơn hàng</w:t>
            </w:r>
          </w:p>
        </w:tc>
      </w:tr>
      <w:tr w:rsidR="00DE67C1" w:rsidRPr="00C900C7" w14:paraId="76982DE2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16A56C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Tác nhân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D5151F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>Nhân viên</w:t>
            </w:r>
          </w:p>
        </w:tc>
      </w:tr>
      <w:tr w:rsidR="00DE67C1" w:rsidRPr="00C900C7" w14:paraId="0C879129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47253F52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Mục đích ca sử dụng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7AFB0F51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cs="Times New Roman"/>
              </w:rPr>
              <w:t>Xem thông tin chi tiết đơn hàng</w:t>
            </w:r>
          </w:p>
        </w:tc>
      </w:tr>
      <w:tr w:rsidR="00DE67C1" w:rsidRPr="00C900C7" w14:paraId="20FDE9BA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D899C0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Sự kiện kích hoạt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8F3C01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  <w:lang w:val="vi-VN"/>
              </w:rPr>
              <w:t>Chọn tính năng</w:t>
            </w:r>
            <w:r w:rsidRPr="00C900C7">
              <w:rPr>
                <w:rFonts w:cs="Times New Roman"/>
                <w:b/>
              </w:rPr>
              <w:t xml:space="preserve"> Xem thông tin chi tiết đơn hàng</w:t>
            </w:r>
          </w:p>
        </w:tc>
      </w:tr>
      <w:tr w:rsidR="00DE67C1" w:rsidRPr="00C900C7" w14:paraId="0F79F62F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47FC459C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Tiền điều kiện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34073EA0" w14:textId="77777777" w:rsidR="00DE67C1" w:rsidRPr="00C900C7" w:rsidRDefault="00DE67C1" w:rsidP="00DE67C1">
            <w:pPr>
              <w:pStyle w:val="ListParagraph"/>
              <w:numPr>
                <w:ilvl w:val="0"/>
                <w:numId w:val="2"/>
              </w:numPr>
              <w:spacing w:before="120"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Đăng nhập thành công bằng tài khoản </w:t>
            </w:r>
            <w:r w:rsidRPr="00C900C7">
              <w:rPr>
                <w:rFonts w:eastAsia="Times New Roman" w:cs="Times New Roman"/>
                <w:b/>
                <w:noProof/>
              </w:rPr>
              <w:t>Nhân viên.</w:t>
            </w:r>
          </w:p>
          <w:p w14:paraId="14FA4882" w14:textId="77777777" w:rsidR="00DE67C1" w:rsidRPr="00C900C7" w:rsidRDefault="00DE67C1" w:rsidP="00DE67C1">
            <w:pPr>
              <w:pStyle w:val="ListParagraph"/>
              <w:numPr>
                <w:ilvl w:val="0"/>
                <w:numId w:val="2"/>
              </w:numPr>
              <w:tabs>
                <w:tab w:val="left" w:pos="4080"/>
              </w:tabs>
              <w:jc w:val="both"/>
              <w:rPr>
                <w:rFonts w:cs="Times New Roman"/>
                <w:b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Đang thực hiện </w:t>
            </w:r>
            <w:r w:rsidRPr="00C900C7">
              <w:rPr>
                <w:rFonts w:eastAsia="Times New Roman" w:cs="Times New Roman"/>
                <w:b/>
                <w:noProof/>
              </w:rPr>
              <w:t>1 trong 2</w:t>
            </w:r>
            <w:r w:rsidRPr="00C900C7">
              <w:rPr>
                <w:rFonts w:eastAsia="Times New Roman" w:cs="Times New Roman"/>
                <w:noProof/>
              </w:rPr>
              <w:t>:</w:t>
            </w:r>
          </w:p>
          <w:p w14:paraId="60BC6889" w14:textId="77777777" w:rsidR="00DE67C1" w:rsidRPr="00C900C7" w:rsidRDefault="00DE67C1" w:rsidP="00DE67C1">
            <w:pPr>
              <w:pStyle w:val="ListParagraph"/>
              <w:numPr>
                <w:ilvl w:val="0"/>
                <w:numId w:val="5"/>
              </w:numPr>
              <w:tabs>
                <w:tab w:val="left" w:pos="4080"/>
              </w:tabs>
              <w:jc w:val="both"/>
              <w:rPr>
                <w:rFonts w:cs="Times New Roman"/>
                <w:b/>
              </w:rPr>
            </w:pPr>
            <w:r w:rsidRPr="00C900C7">
              <w:rPr>
                <w:rFonts w:cs="Times New Roman"/>
                <w:b/>
              </w:rPr>
              <w:t>UCE002 - Xem danh sách đơn hàng.</w:t>
            </w:r>
          </w:p>
          <w:p w14:paraId="37032A49" w14:textId="77777777" w:rsidR="00DE67C1" w:rsidRPr="00C900C7" w:rsidRDefault="00DE67C1" w:rsidP="00DE67C1">
            <w:pPr>
              <w:pStyle w:val="ListParagraph"/>
              <w:numPr>
                <w:ilvl w:val="0"/>
                <w:numId w:val="5"/>
              </w:numPr>
              <w:tabs>
                <w:tab w:val="left" w:pos="4080"/>
              </w:tabs>
              <w:jc w:val="both"/>
              <w:rPr>
                <w:rFonts w:cs="Times New Roman"/>
                <w:b/>
              </w:rPr>
            </w:pPr>
            <w:r w:rsidRPr="00C900C7">
              <w:rPr>
                <w:rFonts w:cs="Times New Roman"/>
                <w:b/>
              </w:rPr>
              <w:t xml:space="preserve">UCE004 </w:t>
            </w:r>
            <w:proofErr w:type="gramStart"/>
            <w:r w:rsidRPr="00C900C7">
              <w:rPr>
                <w:rFonts w:cs="Times New Roman"/>
                <w:b/>
              </w:rPr>
              <w:t>-  Tìm</w:t>
            </w:r>
            <w:proofErr w:type="gramEnd"/>
            <w:r w:rsidRPr="00C900C7">
              <w:rPr>
                <w:rFonts w:cs="Times New Roman"/>
                <w:b/>
              </w:rPr>
              <w:t xml:space="preserve"> kiếm đơn hàng.</w:t>
            </w:r>
          </w:p>
        </w:tc>
      </w:tr>
      <w:tr w:rsidR="00DE67C1" w:rsidRPr="00C900C7" w14:paraId="3287AA42" w14:textId="77777777" w:rsidTr="00FB33BB">
        <w:tblPrEx>
          <w:tblW w:w="8521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left w:w="0" w:type="dxa"/>
            <w:right w:w="0" w:type="dxa"/>
          </w:tblCellMar>
          <w:tblPrExChange w:id="169" w:author="User" w:date="2020-12-04T14:13:00Z">
            <w:tblPrEx>
              <w:tblW w:w="8521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</w:tblPrEx>
          </w:tblPrExChange>
        </w:tblPrEx>
        <w:trPr>
          <w:trHeight w:val="1163"/>
          <w:trPrChange w:id="170" w:author="User" w:date="2020-12-04T14:13:00Z">
            <w:trPr>
              <w:gridAfter w:val="0"/>
              <w:trHeight w:val="6960"/>
            </w:trPr>
          </w:trPrChange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  <w:tcPrChange w:id="171" w:author="User" w:date="2020-12-04T14:13:00Z">
              <w:tcPr>
                <w:tcW w:w="2460" w:type="dxa"/>
                <w:tcBorders>
                  <w:top w:val="nil"/>
                  <w:left w:val="single" w:sz="6" w:space="0" w:color="auto"/>
                  <w:bottom w:val="single" w:sz="4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54E61D60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Luồng chính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tcPrChange w:id="172" w:author="User" w:date="2020-12-04T14:13:00Z">
              <w:tcPr>
                <w:tcW w:w="6061" w:type="dxa"/>
                <w:tcBorders>
                  <w:top w:val="nil"/>
                  <w:left w:val="nil"/>
                  <w:bottom w:val="single" w:sz="4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3"/>
              <w:gridCol w:w="1654"/>
              <w:gridCol w:w="3709"/>
              <w:tblGridChange w:id="173">
                <w:tblGrid>
                  <w:gridCol w:w="673"/>
                  <w:gridCol w:w="47"/>
                  <w:gridCol w:w="720"/>
                  <w:gridCol w:w="360"/>
                  <w:gridCol w:w="527"/>
                  <w:gridCol w:w="3709"/>
                </w:tblGrid>
              </w:tblGridChange>
            </w:tblGrid>
            <w:tr w:rsidR="00DE67C1" w:rsidRPr="00C900C7" w14:paraId="5EB799DE" w14:textId="77777777" w:rsidTr="00FB33BB">
              <w:trPr>
                <w:trHeight w:val="147"/>
              </w:trPr>
              <w:tc>
                <w:tcPr>
                  <w:tcW w:w="673" w:type="dxa"/>
                  <w:shd w:val="clear" w:color="auto" w:fill="B4C6E7" w:themeFill="accent1" w:themeFillTint="66"/>
                </w:tcPr>
                <w:p w14:paraId="1B01BD79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174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STT</w:t>
                  </w:r>
                </w:p>
              </w:tc>
              <w:tc>
                <w:tcPr>
                  <w:tcW w:w="1534" w:type="dxa"/>
                  <w:shd w:val="clear" w:color="auto" w:fill="B4C6E7" w:themeFill="accent1" w:themeFillTint="66"/>
                </w:tcPr>
                <w:p w14:paraId="2CCE9D61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175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Thực hiện bởi</w:t>
                  </w:r>
                </w:p>
              </w:tc>
              <w:tc>
                <w:tcPr>
                  <w:tcW w:w="3744" w:type="dxa"/>
                  <w:shd w:val="clear" w:color="auto" w:fill="B4C6E7" w:themeFill="accent1" w:themeFillTint="66"/>
                </w:tcPr>
                <w:p w14:paraId="0D786496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176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Hành động</w:t>
                  </w:r>
                </w:p>
              </w:tc>
            </w:tr>
            <w:tr w:rsidR="00DE67C1" w:rsidRPr="00C900C7" w14:paraId="06DC90E1" w14:textId="77777777" w:rsidTr="00FB33BB">
              <w:trPr>
                <w:trHeight w:val="303"/>
              </w:trPr>
              <w:tc>
                <w:tcPr>
                  <w:tcW w:w="673" w:type="dxa"/>
                </w:tcPr>
                <w:p w14:paraId="4496CF83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77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1</w:t>
                  </w:r>
                </w:p>
              </w:tc>
              <w:tc>
                <w:tcPr>
                  <w:tcW w:w="1534" w:type="dxa"/>
                </w:tcPr>
                <w:p w14:paraId="68A3A3B6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78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44" w:type="dxa"/>
                </w:tcPr>
                <w:p w14:paraId="68CC7620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Chọn </w:t>
                  </w:r>
                  <w:r w:rsidRPr="00C900C7">
                    <w:rPr>
                      <w:rFonts w:eastAsia="Times New Roman" w:cs="Times New Roman"/>
                      <w:noProof/>
                    </w:rPr>
                    <w:t>đơn hàng</w:t>
                  </w:r>
                </w:p>
              </w:tc>
            </w:tr>
            <w:tr w:rsidR="00DE67C1" w:rsidRPr="00C900C7" w14:paraId="68171AE6" w14:textId="77777777" w:rsidTr="00FB33BB">
              <w:tblPrEx>
                <w:tblW w:w="0" w:type="auto"/>
                <w:tblPrExChange w:id="179" w:author="User" w:date="2020-12-04T14:13:00Z">
                  <w:tblPrEx>
                    <w:tblW w:w="0" w:type="auto"/>
                  </w:tblPrEx>
                </w:tblPrExChange>
              </w:tblPrEx>
              <w:trPr>
                <w:trHeight w:val="303"/>
                <w:trPrChange w:id="180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3" w:type="dxa"/>
                  <w:tcPrChange w:id="181" w:author="User" w:date="2020-12-04T14:13:00Z">
                    <w:tcPr>
                      <w:tcW w:w="1554" w:type="dxa"/>
                      <w:gridSpan w:val="2"/>
                    </w:tcPr>
                  </w:tcPrChange>
                </w:tcPr>
                <w:p w14:paraId="56AEC6C0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82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2</w:t>
                  </w:r>
                </w:p>
              </w:tc>
              <w:tc>
                <w:tcPr>
                  <w:tcW w:w="1534" w:type="dxa"/>
                  <w:tcPrChange w:id="183" w:author="User" w:date="2020-12-04T14:13:00Z">
                    <w:tcPr>
                      <w:tcW w:w="1959" w:type="dxa"/>
                    </w:tcPr>
                  </w:tcPrChange>
                </w:tcPr>
                <w:p w14:paraId="0A0BAABD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84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44" w:type="dxa"/>
                  <w:tcPrChange w:id="185" w:author="User" w:date="2020-12-04T14:13:00Z">
                    <w:tcPr>
                      <w:tcW w:w="2434" w:type="dxa"/>
                    </w:tcPr>
                  </w:tcPrChange>
                </w:tcPr>
                <w:p w14:paraId="7CA1D937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</w:rPr>
                    <w:t>Hiển thị thông tin chi tiết của đơn hàng</w:t>
                  </w:r>
                </w:p>
              </w:tc>
            </w:tr>
          </w:tbl>
          <w:p w14:paraId="596FD693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</w:p>
        </w:tc>
      </w:tr>
      <w:tr w:rsidR="00DE67C1" w:rsidRPr="00C900C7" w14:paraId="5427D59E" w14:textId="77777777" w:rsidTr="00FB33BB">
        <w:trPr>
          <w:trHeight w:hRule="exact" w:val="631"/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14:paraId="199B6C30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lastRenderedPageBreak/>
              <w:t>Luồng thay thế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14:paraId="7A92287A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  <w:lang w:val="vi-VN"/>
              </w:rPr>
              <w:t>Không</w:t>
            </w:r>
          </w:p>
        </w:tc>
      </w:tr>
      <w:tr w:rsidR="00DE67C1" w:rsidRPr="00C900C7" w14:paraId="0ADAB5E6" w14:textId="77777777" w:rsidTr="00FB33BB">
        <w:trPr>
          <w:trHeight w:val="530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173AEDA3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Ngoại lệ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4ABB3485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  <w:lang w:val="vi-VN"/>
              </w:rPr>
              <w:t>Không</w:t>
            </w:r>
          </w:p>
        </w:tc>
      </w:tr>
      <w:tr w:rsidR="00DE67C1" w:rsidRPr="00C900C7" w14:paraId="54AA92BD" w14:textId="77777777" w:rsidTr="00FB33BB">
        <w:trPr>
          <w:trHeight w:val="75"/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0380FB65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Hậu điều kiện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06390612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>Hiển thị thông tin chi tiết của đơn hàng</w:t>
            </w:r>
          </w:p>
        </w:tc>
      </w:tr>
      <w:tr w:rsidR="00DE67C1" w:rsidRPr="00C900C7" w14:paraId="385FEC3B" w14:textId="77777777" w:rsidTr="00FB33BB">
        <w:trPr>
          <w:trHeight w:val="512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14:paraId="2ECC5153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Yêu cầu phi chức năng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14:paraId="6F58AFDF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Cs/>
                <w:noProof/>
              </w:rPr>
            </w:pPr>
            <w:r w:rsidRPr="00C900C7">
              <w:rPr>
                <w:rFonts w:eastAsia="Times New Roman" w:cs="Times New Roman"/>
                <w:bCs/>
                <w:noProof/>
              </w:rPr>
              <w:t>Không</w:t>
            </w:r>
          </w:p>
        </w:tc>
      </w:tr>
    </w:tbl>
    <w:p w14:paraId="52F674C4" w14:textId="77777777" w:rsidR="00DE67C1" w:rsidRPr="00C900C7" w:rsidRDefault="00DE67C1" w:rsidP="00DE67C1">
      <w:pPr>
        <w:tabs>
          <w:tab w:val="left" w:pos="4080"/>
        </w:tabs>
        <w:rPr>
          <w:rFonts w:cs="Times New Roman"/>
          <w:b/>
        </w:rPr>
      </w:pPr>
    </w:p>
    <w:p w14:paraId="79EBC7EC" w14:textId="77777777" w:rsidR="00DE67C1" w:rsidRPr="00C900C7" w:rsidRDefault="00DE67C1" w:rsidP="00DE67C1">
      <w:pPr>
        <w:tabs>
          <w:tab w:val="left" w:pos="4080"/>
        </w:tabs>
        <w:rPr>
          <w:rFonts w:cs="Times New Roman"/>
          <w:b/>
        </w:rPr>
      </w:pPr>
    </w:p>
    <w:p w14:paraId="65619E25" w14:textId="77777777" w:rsidR="00DE67C1" w:rsidRPr="00C900C7" w:rsidRDefault="00DE67C1" w:rsidP="00DE67C1">
      <w:pPr>
        <w:tabs>
          <w:tab w:val="left" w:pos="4080"/>
        </w:tabs>
        <w:rPr>
          <w:rFonts w:cs="Times New Roman"/>
          <w:b/>
        </w:rPr>
      </w:pPr>
    </w:p>
    <w:p w14:paraId="6CFCE38E" w14:textId="426541A7" w:rsidR="00DE67C1" w:rsidRPr="00C900C7" w:rsidRDefault="00DE67C1" w:rsidP="005D59AA">
      <w:pPr>
        <w:pStyle w:val="heading3"/>
        <w:numPr>
          <w:ilvl w:val="2"/>
          <w:numId w:val="1"/>
        </w:numPr>
      </w:pPr>
      <w:bookmarkStart w:id="186" w:name="_Toc73265943"/>
      <w:r w:rsidRPr="00C900C7">
        <w:t>UCE004: Tìm kiếm đơn hàng.</w:t>
      </w:r>
      <w:bookmarkEnd w:id="186"/>
    </w:p>
    <w:tbl>
      <w:tblPr>
        <w:tblpPr w:leftFromText="180" w:rightFromText="180" w:vertAnchor="text" w:tblpY="1"/>
        <w:tblOverlap w:val="never"/>
        <w:tblW w:w="85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9"/>
        <w:gridCol w:w="871"/>
        <w:gridCol w:w="1619"/>
        <w:gridCol w:w="4442"/>
        <w:tblGridChange w:id="187">
          <w:tblGrid>
            <w:gridCol w:w="720"/>
            <w:gridCol w:w="720"/>
            <w:gridCol w:w="149"/>
            <w:gridCol w:w="871"/>
            <w:gridCol w:w="1619"/>
            <w:gridCol w:w="4442"/>
          </w:tblGrid>
        </w:tblGridChange>
      </w:tblGrid>
      <w:tr w:rsidR="00DE67C1" w:rsidRPr="00C900C7" w14:paraId="03A254C2" w14:textId="77777777" w:rsidTr="00FB33BB"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3CB2B0ED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Mã Use case 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2E3A5522" w14:textId="77777777" w:rsidR="00DE67C1" w:rsidRPr="00C900C7" w:rsidRDefault="00DE67C1" w:rsidP="00FB33BB">
            <w:pPr>
              <w:spacing w:after="240" w:line="240" w:lineRule="auto"/>
              <w:jc w:val="center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cs="Times New Roman"/>
              </w:rPr>
              <w:t>UCE004</w:t>
            </w:r>
          </w:p>
        </w:tc>
        <w:tc>
          <w:tcPr>
            <w:tcW w:w="16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0EE0B573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Tên Use case </w:t>
            </w:r>
          </w:p>
        </w:tc>
        <w:tc>
          <w:tcPr>
            <w:tcW w:w="444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5D9DA3D0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cs="Times New Roman"/>
              </w:rPr>
              <w:t>Tìm kiếm đơn hàng</w:t>
            </w:r>
          </w:p>
        </w:tc>
      </w:tr>
      <w:tr w:rsidR="00DE67C1" w:rsidRPr="00C900C7" w14:paraId="744FB382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9A4310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Tác nhân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0B7337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>Nhân viên</w:t>
            </w:r>
          </w:p>
        </w:tc>
      </w:tr>
      <w:tr w:rsidR="00DE67C1" w:rsidRPr="00C900C7" w14:paraId="0E999082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30A67AB6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Mục đích ca sử dụng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7DBE74F3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cs="Times New Roman"/>
              </w:rPr>
              <w:t>Tìm kiếm đơn hàng</w:t>
            </w:r>
          </w:p>
        </w:tc>
      </w:tr>
      <w:tr w:rsidR="00DE67C1" w:rsidRPr="00C900C7" w14:paraId="7F776541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497304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Sự kiện kích hoạt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CE253E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  <w:lang w:val="vi-VN"/>
              </w:rPr>
              <w:t>Chọn tính năng</w:t>
            </w:r>
            <w:r w:rsidRPr="00C900C7">
              <w:rPr>
                <w:rFonts w:cs="Times New Roman"/>
              </w:rPr>
              <w:t xml:space="preserve"> </w:t>
            </w:r>
            <w:r w:rsidRPr="00C900C7">
              <w:rPr>
                <w:rFonts w:cs="Times New Roman"/>
                <w:b/>
              </w:rPr>
              <w:t>Tìm kiếm đơn hàng</w:t>
            </w:r>
          </w:p>
        </w:tc>
      </w:tr>
      <w:tr w:rsidR="00DE67C1" w:rsidRPr="00C900C7" w14:paraId="172D42E5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2274757D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Tiền điều kiện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68CBF9A0" w14:textId="77777777" w:rsidR="00DE67C1" w:rsidRPr="00C900C7" w:rsidRDefault="00DE67C1" w:rsidP="00DE67C1">
            <w:pPr>
              <w:pStyle w:val="ListParagraph"/>
              <w:numPr>
                <w:ilvl w:val="0"/>
                <w:numId w:val="2"/>
              </w:numPr>
              <w:spacing w:before="120"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Đăng nhập thành công bằng tài khoản </w:t>
            </w:r>
            <w:r w:rsidRPr="00C900C7">
              <w:rPr>
                <w:rFonts w:eastAsia="Times New Roman" w:cs="Times New Roman"/>
                <w:b/>
                <w:noProof/>
              </w:rPr>
              <w:t>Nhân viên.</w:t>
            </w:r>
          </w:p>
          <w:p w14:paraId="74345852" w14:textId="273F7C23" w:rsidR="00DE67C1" w:rsidRPr="00C900C7" w:rsidRDefault="00DE67C1" w:rsidP="00C300F7">
            <w:pPr>
              <w:pStyle w:val="ListParagraph"/>
              <w:spacing w:before="120"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</w:p>
        </w:tc>
      </w:tr>
      <w:tr w:rsidR="00DE67C1" w:rsidRPr="00C900C7" w14:paraId="409D95F1" w14:textId="77777777" w:rsidTr="00FB33BB">
        <w:tblPrEx>
          <w:tblW w:w="8521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left w:w="0" w:type="dxa"/>
            <w:right w:w="0" w:type="dxa"/>
          </w:tblCellMar>
          <w:tblPrExChange w:id="188" w:author="User" w:date="2020-12-04T14:13:00Z">
            <w:tblPrEx>
              <w:tblW w:w="8521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</w:tblPrEx>
          </w:tblPrExChange>
        </w:tblPrEx>
        <w:trPr>
          <w:trHeight w:val="1429"/>
          <w:trPrChange w:id="189" w:author="User" w:date="2020-12-04T14:13:00Z">
            <w:trPr>
              <w:gridAfter w:val="0"/>
              <w:trHeight w:val="6960"/>
            </w:trPr>
          </w:trPrChange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  <w:tcPrChange w:id="190" w:author="User" w:date="2020-12-04T14:13:00Z">
              <w:tcPr>
                <w:tcW w:w="2460" w:type="dxa"/>
                <w:tcBorders>
                  <w:top w:val="nil"/>
                  <w:left w:val="single" w:sz="6" w:space="0" w:color="auto"/>
                  <w:bottom w:val="single" w:sz="4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3E6BFD78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Luồng chính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tcPrChange w:id="191" w:author="User" w:date="2020-12-04T14:13:00Z">
              <w:tcPr>
                <w:tcW w:w="6061" w:type="dxa"/>
                <w:tcBorders>
                  <w:top w:val="nil"/>
                  <w:left w:val="nil"/>
                  <w:bottom w:val="single" w:sz="4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3"/>
              <w:gridCol w:w="1654"/>
              <w:gridCol w:w="3709"/>
              <w:tblGridChange w:id="192">
                <w:tblGrid>
                  <w:gridCol w:w="673"/>
                  <w:gridCol w:w="47"/>
                  <w:gridCol w:w="720"/>
                  <w:gridCol w:w="360"/>
                  <w:gridCol w:w="527"/>
                  <w:gridCol w:w="3709"/>
                </w:tblGrid>
              </w:tblGridChange>
            </w:tblGrid>
            <w:tr w:rsidR="00DE67C1" w:rsidRPr="00C900C7" w14:paraId="52C88F66" w14:textId="77777777" w:rsidTr="00FB33BB">
              <w:trPr>
                <w:trHeight w:val="147"/>
              </w:trPr>
              <w:tc>
                <w:tcPr>
                  <w:tcW w:w="673" w:type="dxa"/>
                  <w:shd w:val="clear" w:color="auto" w:fill="B4C6E7" w:themeFill="accent1" w:themeFillTint="66"/>
                </w:tcPr>
                <w:p w14:paraId="4FE7B9DD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193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STT</w:t>
                  </w:r>
                </w:p>
              </w:tc>
              <w:tc>
                <w:tcPr>
                  <w:tcW w:w="1534" w:type="dxa"/>
                  <w:shd w:val="clear" w:color="auto" w:fill="B4C6E7" w:themeFill="accent1" w:themeFillTint="66"/>
                </w:tcPr>
                <w:p w14:paraId="07D221E4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194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Thực hiện bởi</w:t>
                  </w:r>
                </w:p>
              </w:tc>
              <w:tc>
                <w:tcPr>
                  <w:tcW w:w="3744" w:type="dxa"/>
                  <w:shd w:val="clear" w:color="auto" w:fill="B4C6E7" w:themeFill="accent1" w:themeFillTint="66"/>
                </w:tcPr>
                <w:p w14:paraId="236AC9B3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195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Hành động</w:t>
                  </w:r>
                </w:p>
              </w:tc>
            </w:tr>
            <w:tr w:rsidR="00DE67C1" w:rsidRPr="00C900C7" w14:paraId="077DB914" w14:textId="77777777" w:rsidTr="00FB33BB">
              <w:trPr>
                <w:trHeight w:val="303"/>
              </w:trPr>
              <w:tc>
                <w:tcPr>
                  <w:tcW w:w="673" w:type="dxa"/>
                </w:tcPr>
                <w:p w14:paraId="73321ECF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96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1</w:t>
                  </w:r>
                </w:p>
              </w:tc>
              <w:tc>
                <w:tcPr>
                  <w:tcW w:w="1534" w:type="dxa"/>
                </w:tcPr>
                <w:p w14:paraId="64D4D479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97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44" w:type="dxa"/>
                </w:tcPr>
                <w:p w14:paraId="53E807BD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Chọn tính năng </w:t>
                  </w:r>
                  <w:r w:rsidRPr="00C900C7">
                    <w:rPr>
                      <w:rFonts w:cs="Times New Roman"/>
                      <w:b/>
                    </w:rPr>
                    <w:t xml:space="preserve"> Tìm kiếm đơn hàng</w:t>
                  </w:r>
                </w:p>
              </w:tc>
            </w:tr>
            <w:tr w:rsidR="00DE67C1" w:rsidRPr="00C900C7" w14:paraId="0E0308C4" w14:textId="77777777" w:rsidTr="00FB33BB">
              <w:tblPrEx>
                <w:tblW w:w="0" w:type="auto"/>
                <w:tblPrExChange w:id="198" w:author="User" w:date="2020-12-04T14:13:00Z">
                  <w:tblPrEx>
                    <w:tblW w:w="0" w:type="auto"/>
                  </w:tblPrEx>
                </w:tblPrExChange>
              </w:tblPrEx>
              <w:trPr>
                <w:trHeight w:val="303"/>
                <w:trPrChange w:id="199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3" w:type="dxa"/>
                  <w:tcPrChange w:id="200" w:author="User" w:date="2020-12-04T14:13:00Z">
                    <w:tcPr>
                      <w:tcW w:w="1554" w:type="dxa"/>
                      <w:gridSpan w:val="2"/>
                    </w:tcPr>
                  </w:tcPrChange>
                </w:tcPr>
                <w:p w14:paraId="7D31D874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201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2</w:t>
                  </w:r>
                </w:p>
              </w:tc>
              <w:tc>
                <w:tcPr>
                  <w:tcW w:w="1534" w:type="dxa"/>
                  <w:tcPrChange w:id="202" w:author="User" w:date="2020-12-04T14:13:00Z">
                    <w:tcPr>
                      <w:tcW w:w="1959" w:type="dxa"/>
                    </w:tcPr>
                  </w:tcPrChange>
                </w:tcPr>
                <w:p w14:paraId="7C49D013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203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44" w:type="dxa"/>
                  <w:tcPrChange w:id="204" w:author="User" w:date="2020-12-04T14:13:00Z">
                    <w:tcPr>
                      <w:tcW w:w="2434" w:type="dxa"/>
                    </w:tcPr>
                  </w:tcPrChange>
                </w:tcPr>
                <w:p w14:paraId="36C06582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Hiển thị giao diện </w:t>
                  </w:r>
                  <w:r w:rsidRPr="00C900C7">
                    <w:rPr>
                      <w:rFonts w:cs="Times New Roman"/>
                      <w:b/>
                    </w:rPr>
                    <w:t>Tìm kiếm tài khoản đơn hàng</w:t>
                  </w:r>
                </w:p>
              </w:tc>
            </w:tr>
            <w:tr w:rsidR="00DE67C1" w:rsidRPr="00C900C7" w14:paraId="197B62DD" w14:textId="77777777" w:rsidTr="00FB33BB">
              <w:trPr>
                <w:trHeight w:val="303"/>
              </w:trPr>
              <w:tc>
                <w:tcPr>
                  <w:tcW w:w="673" w:type="dxa"/>
                </w:tcPr>
                <w:p w14:paraId="25740732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3</w:t>
                  </w:r>
                </w:p>
              </w:tc>
              <w:tc>
                <w:tcPr>
                  <w:tcW w:w="1534" w:type="dxa"/>
                </w:tcPr>
                <w:p w14:paraId="6F44C148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44" w:type="dxa"/>
                </w:tcPr>
                <w:p w14:paraId="3BB7E93B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</w:rPr>
                    <w:t xml:space="preserve">Chọn </w:t>
                  </w:r>
                  <w:r w:rsidRPr="00C900C7">
                    <w:rPr>
                      <w:rFonts w:eastAsia="Times New Roman" w:cs="Times New Roman"/>
                      <w:b/>
                      <w:noProof/>
                    </w:rPr>
                    <w:t>bộ lọc</w:t>
                  </w: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 </w:t>
                  </w:r>
                  <w:r w:rsidRPr="00C900C7">
                    <w:rPr>
                      <w:rFonts w:eastAsia="Times New Roman" w:cs="Times New Roman"/>
                      <w:noProof/>
                    </w:rPr>
                    <w:t>(Nội dung chi tiết ở bên dưới)</w:t>
                  </w:r>
                </w:p>
              </w:tc>
            </w:tr>
            <w:tr w:rsidR="00DE67C1" w:rsidRPr="00C900C7" w14:paraId="63093DD6" w14:textId="77777777" w:rsidTr="00FB33BB">
              <w:trPr>
                <w:trHeight w:val="303"/>
              </w:trPr>
              <w:tc>
                <w:tcPr>
                  <w:tcW w:w="673" w:type="dxa"/>
                </w:tcPr>
                <w:p w14:paraId="2D8C7760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4</w:t>
                  </w:r>
                </w:p>
              </w:tc>
              <w:tc>
                <w:tcPr>
                  <w:tcW w:w="1534" w:type="dxa"/>
                </w:tcPr>
                <w:p w14:paraId="00CC7578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44" w:type="dxa"/>
                </w:tcPr>
                <w:p w14:paraId="3EC33D08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</w:rPr>
                    <w:t>Kiểm tra thông tin tìm kiếm đã có chưa</w:t>
                  </w:r>
                </w:p>
              </w:tc>
            </w:tr>
            <w:tr w:rsidR="00DE67C1" w:rsidRPr="00C900C7" w14:paraId="7355933F" w14:textId="77777777" w:rsidTr="00FB33BB">
              <w:trPr>
                <w:trHeight w:val="303"/>
              </w:trPr>
              <w:tc>
                <w:tcPr>
                  <w:tcW w:w="673" w:type="dxa"/>
                </w:tcPr>
                <w:p w14:paraId="74962F8D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5 </w:t>
                  </w:r>
                </w:p>
              </w:tc>
              <w:tc>
                <w:tcPr>
                  <w:tcW w:w="1534" w:type="dxa"/>
                </w:tcPr>
                <w:p w14:paraId="40AB3B3E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44" w:type="dxa"/>
                </w:tcPr>
                <w:p w14:paraId="040C9FA8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Tìm kiếm những </w:t>
                  </w:r>
                  <w:r w:rsidRPr="00C900C7">
                    <w:rPr>
                      <w:rFonts w:eastAsia="Times New Roman" w:cs="Times New Roman"/>
                      <w:noProof/>
                    </w:rPr>
                    <w:t xml:space="preserve">đơn hàng </w:t>
                  </w: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được lưu trữ trong hệ thống thỏa mãn thông tin tìm kiếm</w:t>
                  </w:r>
                </w:p>
              </w:tc>
            </w:tr>
            <w:tr w:rsidR="00DE67C1" w:rsidRPr="00C900C7" w14:paraId="6F37F4A6" w14:textId="77777777" w:rsidTr="00FB33BB">
              <w:trPr>
                <w:trHeight w:val="303"/>
              </w:trPr>
              <w:tc>
                <w:tcPr>
                  <w:tcW w:w="673" w:type="dxa"/>
                </w:tcPr>
                <w:p w14:paraId="34FEBFF7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6</w:t>
                  </w:r>
                </w:p>
              </w:tc>
              <w:tc>
                <w:tcPr>
                  <w:tcW w:w="1534" w:type="dxa"/>
                </w:tcPr>
                <w:p w14:paraId="2C1725BF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44" w:type="dxa"/>
                </w:tcPr>
                <w:p w14:paraId="0F0FE103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Hiển thị danh sách các </w:t>
                  </w:r>
                  <w:r w:rsidRPr="00C900C7">
                    <w:rPr>
                      <w:rFonts w:eastAsia="Times New Roman" w:cs="Times New Roman"/>
                      <w:noProof/>
                    </w:rPr>
                    <w:t>đơn hàng</w:t>
                  </w: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 thỏa mãn</w:t>
                  </w:r>
                </w:p>
              </w:tc>
            </w:tr>
          </w:tbl>
          <w:p w14:paraId="50B165DC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</w:p>
        </w:tc>
      </w:tr>
      <w:tr w:rsidR="00DE67C1" w:rsidRPr="00C900C7" w14:paraId="5E725564" w14:textId="77777777" w:rsidTr="00FB33BB">
        <w:trPr>
          <w:trHeight w:hRule="exact" w:val="631"/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14:paraId="788E2367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Luồng thay thế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14:paraId="7FF112FC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  <w:lang w:val="vi-VN"/>
              </w:rPr>
              <w:t>Không</w:t>
            </w:r>
          </w:p>
        </w:tc>
      </w:tr>
      <w:tr w:rsidR="00DE67C1" w:rsidRPr="00C900C7" w14:paraId="6D37FC8D" w14:textId="77777777" w:rsidTr="00FB33BB">
        <w:trPr>
          <w:trHeight w:val="530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6342C34E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lastRenderedPageBreak/>
              <w:t>Ngoại lệ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3"/>
              <w:gridCol w:w="1654"/>
              <w:gridCol w:w="3709"/>
              <w:tblGridChange w:id="205">
                <w:tblGrid>
                  <w:gridCol w:w="673"/>
                  <w:gridCol w:w="47"/>
                  <w:gridCol w:w="720"/>
                  <w:gridCol w:w="360"/>
                  <w:gridCol w:w="527"/>
                  <w:gridCol w:w="3709"/>
                </w:tblGrid>
              </w:tblGridChange>
            </w:tblGrid>
            <w:tr w:rsidR="00DE67C1" w:rsidRPr="00C900C7" w14:paraId="36266F95" w14:textId="77777777" w:rsidTr="00FB33BB">
              <w:trPr>
                <w:trHeight w:val="147"/>
              </w:trPr>
              <w:tc>
                <w:tcPr>
                  <w:tcW w:w="673" w:type="dxa"/>
                  <w:shd w:val="clear" w:color="auto" w:fill="B4C6E7" w:themeFill="accent1" w:themeFillTint="66"/>
                </w:tcPr>
                <w:p w14:paraId="134B6958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206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STT</w:t>
                  </w:r>
                </w:p>
              </w:tc>
              <w:tc>
                <w:tcPr>
                  <w:tcW w:w="1654" w:type="dxa"/>
                  <w:shd w:val="clear" w:color="auto" w:fill="B4C6E7" w:themeFill="accent1" w:themeFillTint="66"/>
                </w:tcPr>
                <w:p w14:paraId="4F151EEC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207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Thực hiện bởi</w:t>
                  </w:r>
                </w:p>
              </w:tc>
              <w:tc>
                <w:tcPr>
                  <w:tcW w:w="3709" w:type="dxa"/>
                  <w:shd w:val="clear" w:color="auto" w:fill="B4C6E7" w:themeFill="accent1" w:themeFillTint="66"/>
                </w:tcPr>
                <w:p w14:paraId="78502849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208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Hành động</w:t>
                  </w:r>
                </w:p>
              </w:tc>
            </w:tr>
            <w:tr w:rsidR="00DE67C1" w:rsidRPr="00C900C7" w14:paraId="7694F9EA" w14:textId="77777777" w:rsidTr="00FB33BB">
              <w:trPr>
                <w:trHeight w:val="303"/>
              </w:trPr>
              <w:tc>
                <w:tcPr>
                  <w:tcW w:w="673" w:type="dxa"/>
                </w:tcPr>
                <w:p w14:paraId="7B9372BA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209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5a</w:t>
                  </w:r>
                </w:p>
              </w:tc>
              <w:tc>
                <w:tcPr>
                  <w:tcW w:w="1654" w:type="dxa"/>
                </w:tcPr>
                <w:p w14:paraId="62A55456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210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09" w:type="dxa"/>
                </w:tcPr>
                <w:p w14:paraId="7BA1505D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Thông báo lỗi: </w:t>
                  </w:r>
                  <w:r w:rsidRPr="00C900C7">
                    <w:rPr>
                      <w:rFonts w:eastAsia="Times New Roman" w:cs="Times New Roman"/>
                      <w:b/>
                      <w:noProof/>
                      <w:lang w:val="vi-VN"/>
                    </w:rPr>
                    <w:t>Chưa nhập thông tin tìm kiếm</w:t>
                  </w:r>
                </w:p>
              </w:tc>
            </w:tr>
            <w:tr w:rsidR="00DE67C1" w:rsidRPr="00C900C7" w14:paraId="7512FCCE" w14:textId="77777777" w:rsidTr="00FB33BB">
              <w:tblPrEx>
                <w:tblW w:w="0" w:type="auto"/>
                <w:tblPrExChange w:id="211" w:author="User" w:date="2020-12-04T14:13:00Z">
                  <w:tblPrEx>
                    <w:tblW w:w="0" w:type="auto"/>
                  </w:tblPrEx>
                </w:tblPrExChange>
              </w:tblPrEx>
              <w:trPr>
                <w:trHeight w:val="196"/>
                <w:trPrChange w:id="212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3" w:type="dxa"/>
                  <w:tcPrChange w:id="213" w:author="User" w:date="2020-12-04T14:13:00Z">
                    <w:tcPr>
                      <w:tcW w:w="1554" w:type="dxa"/>
                      <w:gridSpan w:val="2"/>
                    </w:tcPr>
                  </w:tcPrChange>
                </w:tcPr>
                <w:p w14:paraId="4C448935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214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6a</w:t>
                  </w:r>
                </w:p>
              </w:tc>
              <w:tc>
                <w:tcPr>
                  <w:tcW w:w="1654" w:type="dxa"/>
                  <w:tcPrChange w:id="215" w:author="User" w:date="2020-12-04T14:13:00Z">
                    <w:tcPr>
                      <w:tcW w:w="1959" w:type="dxa"/>
                    </w:tcPr>
                  </w:tcPrChange>
                </w:tcPr>
                <w:p w14:paraId="7C509230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216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09" w:type="dxa"/>
                  <w:tcPrChange w:id="217" w:author="User" w:date="2020-12-04T14:13:00Z">
                    <w:tcPr>
                      <w:tcW w:w="2434" w:type="dxa"/>
                    </w:tcPr>
                  </w:tcPrChange>
                </w:tcPr>
                <w:p w14:paraId="3A0536C5" w14:textId="77777777" w:rsidR="00DE67C1" w:rsidRPr="00C900C7" w:rsidRDefault="00DE67C1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Thông báo lỗi: </w:t>
                  </w:r>
                  <w:r w:rsidRPr="00C900C7">
                    <w:rPr>
                      <w:rFonts w:eastAsia="Times New Roman" w:cs="Times New Roman"/>
                      <w:b/>
                      <w:noProof/>
                      <w:lang w:val="vi-VN"/>
                    </w:rPr>
                    <w:t xml:space="preserve">Không tìm </w:t>
                  </w:r>
                  <w:r w:rsidRPr="00C900C7">
                    <w:rPr>
                      <w:rFonts w:eastAsia="Times New Roman" w:cs="Times New Roman"/>
                      <w:b/>
                      <w:noProof/>
                    </w:rPr>
                    <w:t xml:space="preserve">đơn hàng </w:t>
                  </w:r>
                  <w:r w:rsidRPr="00C900C7">
                    <w:rPr>
                      <w:rFonts w:eastAsia="Times New Roman" w:cs="Times New Roman"/>
                      <w:b/>
                      <w:noProof/>
                      <w:lang w:val="vi-VN"/>
                    </w:rPr>
                    <w:t>phù hợp</w:t>
                  </w:r>
                </w:p>
              </w:tc>
            </w:tr>
          </w:tbl>
          <w:p w14:paraId="7479517C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</w:p>
        </w:tc>
      </w:tr>
      <w:tr w:rsidR="00DE67C1" w:rsidRPr="00C900C7" w14:paraId="0868C134" w14:textId="77777777" w:rsidTr="00FB33BB">
        <w:trPr>
          <w:trHeight w:val="75"/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17E0ACD4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Hậu điều kiện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21530162" w14:textId="45D1EF81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  <w:lang w:val="vi-VN"/>
              </w:rPr>
              <w:t xml:space="preserve">Hệ thống hiển thị giao diện </w:t>
            </w:r>
            <w:r w:rsidRPr="00C900C7">
              <w:rPr>
                <w:rFonts w:eastAsia="Times New Roman" w:cs="Times New Roman"/>
                <w:b/>
                <w:noProof/>
                <w:lang w:val="vi-VN"/>
              </w:rPr>
              <w:t xml:space="preserve">Danh sách </w:t>
            </w:r>
            <w:r w:rsidRPr="00C900C7">
              <w:rPr>
                <w:rFonts w:eastAsia="Times New Roman" w:cs="Times New Roman"/>
                <w:b/>
                <w:noProof/>
              </w:rPr>
              <w:t>đơn hàng</w:t>
            </w:r>
            <w:r w:rsidR="00C300F7">
              <w:rPr>
                <w:rFonts w:eastAsia="Times New Roman" w:cs="Times New Roman"/>
                <w:b/>
                <w:noProof/>
              </w:rPr>
              <w:t xml:space="preserve"> tìm được</w:t>
            </w:r>
          </w:p>
        </w:tc>
      </w:tr>
      <w:tr w:rsidR="00DE67C1" w:rsidRPr="00C900C7" w14:paraId="483D4F08" w14:textId="77777777" w:rsidTr="00FB33BB">
        <w:trPr>
          <w:trHeight w:val="503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5C8AF00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Yêu cầu phi chức năng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EEE54EF" w14:textId="77777777" w:rsidR="00DE67C1" w:rsidRPr="00C900C7" w:rsidRDefault="00DE67C1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Cs/>
                <w:noProof/>
              </w:rPr>
            </w:pPr>
            <w:r w:rsidRPr="00C900C7">
              <w:rPr>
                <w:rFonts w:eastAsia="Times New Roman" w:cs="Times New Roman"/>
                <w:bCs/>
                <w:noProof/>
              </w:rPr>
              <w:t>Không</w:t>
            </w:r>
          </w:p>
        </w:tc>
      </w:tr>
    </w:tbl>
    <w:p w14:paraId="730DC9A2" w14:textId="77777777" w:rsidR="00DE67C1" w:rsidRPr="00C900C7" w:rsidRDefault="00DE67C1" w:rsidP="00DE67C1">
      <w:pPr>
        <w:tabs>
          <w:tab w:val="left" w:pos="4080"/>
        </w:tabs>
        <w:rPr>
          <w:rFonts w:cs="Times New Roman"/>
          <w:b/>
        </w:rPr>
      </w:pPr>
    </w:p>
    <w:p w14:paraId="45A4BF01" w14:textId="77777777" w:rsidR="00DE67C1" w:rsidRPr="00C900C7" w:rsidRDefault="00DE67C1" w:rsidP="00DE67C1">
      <w:pPr>
        <w:tabs>
          <w:tab w:val="left" w:pos="4080"/>
        </w:tabs>
        <w:ind w:left="360"/>
        <w:rPr>
          <w:rFonts w:cs="Times New Roman"/>
          <w:b/>
        </w:rPr>
      </w:pPr>
    </w:p>
    <w:p w14:paraId="5C407496" w14:textId="77777777" w:rsidR="00DE67C1" w:rsidRPr="00C900C7" w:rsidRDefault="00DE67C1" w:rsidP="00DE67C1">
      <w:pPr>
        <w:tabs>
          <w:tab w:val="left" w:pos="4080"/>
        </w:tabs>
        <w:rPr>
          <w:rFonts w:cs="Times New Roman"/>
          <w:b/>
        </w:rPr>
      </w:pPr>
    </w:p>
    <w:p w14:paraId="2FC5758F" w14:textId="77777777" w:rsidR="00DE67C1" w:rsidRPr="00C900C7" w:rsidRDefault="00DE67C1" w:rsidP="00DE67C1">
      <w:pPr>
        <w:tabs>
          <w:tab w:val="left" w:pos="4080"/>
        </w:tabs>
        <w:rPr>
          <w:rFonts w:cs="Times New Roman"/>
          <w:b/>
        </w:rPr>
      </w:pPr>
    </w:p>
    <w:p w14:paraId="453BCB56" w14:textId="77777777" w:rsidR="00DE67C1" w:rsidRPr="00C900C7" w:rsidRDefault="00DE67C1" w:rsidP="00DE67C1">
      <w:pPr>
        <w:pStyle w:val="ListParagraph"/>
        <w:numPr>
          <w:ilvl w:val="0"/>
          <w:numId w:val="2"/>
        </w:numPr>
        <w:jc w:val="both"/>
        <w:rPr>
          <w:rFonts w:cs="Times New Roman"/>
          <w:b/>
        </w:rPr>
      </w:pPr>
      <w:r w:rsidRPr="00C900C7">
        <w:rPr>
          <w:rFonts w:cs="Times New Roman"/>
          <w:b/>
        </w:rPr>
        <w:t>Mô tả các lựa chọn trong bộ lọc: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30"/>
        <w:gridCol w:w="1797"/>
        <w:gridCol w:w="1805"/>
        <w:gridCol w:w="2459"/>
        <w:gridCol w:w="2236"/>
      </w:tblGrid>
      <w:tr w:rsidR="00C300F7" w:rsidRPr="00C900C7" w14:paraId="2381493A" w14:textId="77777777" w:rsidTr="00FB33BB">
        <w:tc>
          <w:tcPr>
            <w:tcW w:w="742" w:type="dxa"/>
            <w:shd w:val="clear" w:color="auto" w:fill="D9E2F3" w:themeFill="accent1" w:themeFillTint="33"/>
          </w:tcPr>
          <w:p w14:paraId="21F47AA9" w14:textId="77777777" w:rsidR="00DE67C1" w:rsidRPr="00C900C7" w:rsidRDefault="00DE67C1">
            <w:pPr>
              <w:spacing w:after="240"/>
              <w:jc w:val="center"/>
              <w:rPr>
                <w:b/>
                <w:bCs/>
                <w:noProof/>
                <w:lang w:val="vi-VN"/>
              </w:rPr>
              <w:pPrChange w:id="218" w:author="User" w:date="2020-12-04T14:11:00Z">
                <w:pPr/>
              </w:pPrChange>
            </w:pPr>
            <w:r w:rsidRPr="00C900C7">
              <w:rPr>
                <w:b/>
                <w:bCs/>
                <w:noProof/>
                <w:lang w:val="vi-VN"/>
              </w:rPr>
              <w:t>STT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3B1265C2" w14:textId="77777777" w:rsidR="00DE67C1" w:rsidRPr="00C900C7" w:rsidRDefault="00DE67C1">
            <w:pPr>
              <w:spacing w:after="240"/>
              <w:jc w:val="center"/>
              <w:rPr>
                <w:b/>
                <w:bCs/>
                <w:noProof/>
                <w:lang w:val="vi-VN"/>
              </w:rPr>
              <w:pPrChange w:id="219" w:author="User" w:date="2020-12-04T14:11:00Z">
                <w:pPr/>
              </w:pPrChange>
            </w:pPr>
            <w:r w:rsidRPr="00C900C7">
              <w:rPr>
                <w:b/>
                <w:bCs/>
                <w:noProof/>
                <w:lang w:val="vi-VN"/>
              </w:rPr>
              <w:t>Tên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4BD69E70" w14:textId="77777777" w:rsidR="00DE67C1" w:rsidRPr="00C900C7" w:rsidRDefault="00DE67C1">
            <w:pPr>
              <w:spacing w:after="240"/>
              <w:jc w:val="center"/>
              <w:rPr>
                <w:b/>
                <w:bCs/>
                <w:noProof/>
                <w:lang w:val="vi-VN"/>
              </w:rPr>
              <w:pPrChange w:id="220" w:author="User" w:date="2020-12-04T14:11:00Z">
                <w:pPr/>
              </w:pPrChange>
            </w:pPr>
            <w:r w:rsidRPr="00C900C7">
              <w:rPr>
                <w:b/>
                <w:bCs/>
                <w:noProof/>
                <w:lang w:val="vi-VN"/>
              </w:rPr>
              <w:t>Bắt buộc?</w:t>
            </w:r>
          </w:p>
        </w:tc>
        <w:tc>
          <w:tcPr>
            <w:tcW w:w="2522" w:type="dxa"/>
            <w:shd w:val="clear" w:color="auto" w:fill="D9E2F3" w:themeFill="accent1" w:themeFillTint="33"/>
          </w:tcPr>
          <w:p w14:paraId="03891C29" w14:textId="77777777" w:rsidR="00DE67C1" w:rsidRPr="00C900C7" w:rsidRDefault="00DE67C1">
            <w:pPr>
              <w:spacing w:after="240"/>
              <w:jc w:val="center"/>
              <w:rPr>
                <w:b/>
                <w:bCs/>
                <w:noProof/>
                <w:lang w:val="vi-VN"/>
              </w:rPr>
              <w:pPrChange w:id="221" w:author="User" w:date="2020-12-04T14:11:00Z">
                <w:pPr/>
              </w:pPrChange>
            </w:pPr>
            <w:r w:rsidRPr="00C900C7">
              <w:rPr>
                <w:b/>
                <w:bCs/>
                <w:noProof/>
                <w:lang w:val="vi-VN"/>
              </w:rPr>
              <w:t>Điều kiện</w:t>
            </w:r>
          </w:p>
        </w:tc>
        <w:tc>
          <w:tcPr>
            <w:tcW w:w="2297" w:type="dxa"/>
            <w:shd w:val="clear" w:color="auto" w:fill="D9E2F3" w:themeFill="accent1" w:themeFillTint="33"/>
          </w:tcPr>
          <w:p w14:paraId="3E0A12D5" w14:textId="77777777" w:rsidR="00DE67C1" w:rsidRPr="00C900C7" w:rsidRDefault="00DE67C1">
            <w:pPr>
              <w:spacing w:after="240"/>
              <w:jc w:val="center"/>
              <w:rPr>
                <w:b/>
                <w:bCs/>
                <w:noProof/>
                <w:lang w:val="vi-VN"/>
              </w:rPr>
              <w:pPrChange w:id="222" w:author="User" w:date="2020-12-04T14:11:00Z">
                <w:pPr/>
              </w:pPrChange>
            </w:pPr>
            <w:r w:rsidRPr="00C900C7">
              <w:rPr>
                <w:b/>
                <w:bCs/>
                <w:noProof/>
                <w:lang w:val="vi-VN"/>
              </w:rPr>
              <w:t>Ví dụ</w:t>
            </w:r>
          </w:p>
        </w:tc>
      </w:tr>
      <w:tr w:rsidR="00C300F7" w:rsidRPr="00C900C7" w14:paraId="0570183B" w14:textId="77777777" w:rsidTr="00FB33BB">
        <w:tc>
          <w:tcPr>
            <w:tcW w:w="742" w:type="dxa"/>
            <w:shd w:val="clear" w:color="auto" w:fill="E7E6E6" w:themeFill="background2"/>
          </w:tcPr>
          <w:p w14:paraId="31E2F35D" w14:textId="77777777" w:rsidR="00DE67C1" w:rsidRPr="00C900C7" w:rsidRDefault="00DE67C1" w:rsidP="00FB33BB">
            <w:pPr>
              <w:spacing w:after="240"/>
              <w:jc w:val="center"/>
              <w:rPr>
                <w:noProof/>
                <w:rPrChange w:id="223" w:author="User" w:date="2020-12-04T14:13:00Z">
                  <w:rPr>
                    <w:b/>
                    <w:bCs/>
                  </w:rPr>
                </w:rPrChange>
              </w:rPr>
            </w:pPr>
            <w:r w:rsidRPr="00C900C7">
              <w:rPr>
                <w:noProof/>
              </w:rPr>
              <w:t>1</w:t>
            </w:r>
          </w:p>
        </w:tc>
        <w:tc>
          <w:tcPr>
            <w:tcW w:w="1870" w:type="dxa"/>
            <w:shd w:val="clear" w:color="auto" w:fill="E7E6E6" w:themeFill="background2"/>
          </w:tcPr>
          <w:p w14:paraId="6A9F0096" w14:textId="77777777" w:rsidR="00DE67C1" w:rsidRPr="00C900C7" w:rsidRDefault="00DE67C1" w:rsidP="00FB33BB">
            <w:pPr>
              <w:spacing w:after="240"/>
              <w:rPr>
                <w:b/>
                <w:noProof/>
                <w:rPrChange w:id="224" w:author="User" w:date="2020-12-04T14:13:00Z">
                  <w:rPr>
                    <w:b/>
                    <w:bCs/>
                  </w:rPr>
                </w:rPrChange>
              </w:rPr>
            </w:pPr>
            <w:r w:rsidRPr="00C900C7">
              <w:rPr>
                <w:b/>
                <w:noProof/>
              </w:rPr>
              <w:t>Mã</w:t>
            </w:r>
          </w:p>
        </w:tc>
        <w:tc>
          <w:tcPr>
            <w:tcW w:w="1870" w:type="dxa"/>
            <w:shd w:val="clear" w:color="auto" w:fill="E7E6E6" w:themeFill="background2"/>
          </w:tcPr>
          <w:p w14:paraId="70E67778" w14:textId="77777777" w:rsidR="00DE67C1" w:rsidRPr="00C900C7" w:rsidRDefault="00DE67C1" w:rsidP="00FB33BB">
            <w:pPr>
              <w:spacing w:after="240"/>
              <w:jc w:val="center"/>
              <w:rPr>
                <w:noProof/>
                <w:rPrChange w:id="225" w:author="User" w:date="2020-12-04T14:13:00Z">
                  <w:rPr>
                    <w:b/>
                    <w:bCs/>
                  </w:rPr>
                </w:rPrChange>
              </w:rPr>
            </w:pPr>
            <w:r w:rsidRPr="00C900C7">
              <w:rPr>
                <w:noProof/>
              </w:rPr>
              <w:t>Không</w:t>
            </w:r>
          </w:p>
        </w:tc>
        <w:tc>
          <w:tcPr>
            <w:tcW w:w="2522" w:type="dxa"/>
            <w:shd w:val="clear" w:color="auto" w:fill="E7E6E6" w:themeFill="background2"/>
          </w:tcPr>
          <w:p w14:paraId="548235E5" w14:textId="77777777" w:rsidR="00DE67C1" w:rsidRPr="00C900C7" w:rsidRDefault="00DE67C1" w:rsidP="00DE67C1">
            <w:pPr>
              <w:pStyle w:val="ListParagraph"/>
              <w:numPr>
                <w:ilvl w:val="0"/>
                <w:numId w:val="2"/>
              </w:numPr>
              <w:spacing w:before="120" w:after="240" w:line="360" w:lineRule="auto"/>
              <w:rPr>
                <w:noProof/>
                <w:rPrChange w:id="226" w:author="User" w:date="2020-12-04T14:23:00Z">
                  <w:rPr>
                    <w:b/>
                    <w:bCs/>
                  </w:rPr>
                </w:rPrChange>
              </w:rPr>
            </w:pPr>
            <w:r w:rsidRPr="00C900C7">
              <w:rPr>
                <w:noProof/>
              </w:rPr>
              <w:t xml:space="preserve">Hệ thống </w:t>
            </w:r>
            <w:r w:rsidRPr="00C900C7">
              <w:rPr>
                <w:b/>
                <w:noProof/>
              </w:rPr>
              <w:t xml:space="preserve">tự động </w:t>
            </w:r>
            <w:r w:rsidRPr="00C900C7">
              <w:rPr>
                <w:noProof/>
              </w:rPr>
              <w:t xml:space="preserve">gợi ý các </w:t>
            </w:r>
            <w:r w:rsidRPr="00C900C7">
              <w:rPr>
                <w:b/>
                <w:noProof/>
              </w:rPr>
              <w:t>mã tồn tại</w:t>
            </w:r>
            <w:r w:rsidRPr="00C900C7">
              <w:rPr>
                <w:noProof/>
              </w:rPr>
              <w:t>.</w:t>
            </w:r>
          </w:p>
        </w:tc>
        <w:tc>
          <w:tcPr>
            <w:tcW w:w="2297" w:type="dxa"/>
            <w:shd w:val="clear" w:color="auto" w:fill="E7E6E6" w:themeFill="background2"/>
          </w:tcPr>
          <w:p w14:paraId="225A8369" w14:textId="77777777" w:rsidR="00DE67C1" w:rsidRPr="00C900C7" w:rsidRDefault="00DE67C1" w:rsidP="00FB33BB">
            <w:pPr>
              <w:spacing w:after="240"/>
              <w:ind w:left="720" w:hanging="720"/>
              <w:jc w:val="center"/>
              <w:rPr>
                <w:noProof/>
                <w:rPrChange w:id="227" w:author="User" w:date="2020-12-04T14:17:00Z">
                  <w:rPr>
                    <w:b/>
                    <w:bCs/>
                  </w:rPr>
                </w:rPrChange>
              </w:rPr>
            </w:pPr>
            <w:r w:rsidRPr="00C900C7">
              <w:rPr>
                <w:noProof/>
              </w:rPr>
              <w:t>1000</w:t>
            </w:r>
          </w:p>
        </w:tc>
      </w:tr>
      <w:tr w:rsidR="00C300F7" w:rsidRPr="00C900C7" w14:paraId="59CC4212" w14:textId="77777777" w:rsidTr="00FB33BB">
        <w:tc>
          <w:tcPr>
            <w:tcW w:w="742" w:type="dxa"/>
          </w:tcPr>
          <w:p w14:paraId="385E550B" w14:textId="77777777" w:rsidR="00DE67C1" w:rsidRPr="00C900C7" w:rsidRDefault="00DE67C1" w:rsidP="00FB33BB">
            <w:pPr>
              <w:spacing w:after="240"/>
              <w:jc w:val="center"/>
              <w:rPr>
                <w:noProof/>
                <w:rPrChange w:id="228" w:author="User" w:date="2020-12-04T14:13:00Z">
                  <w:rPr>
                    <w:b/>
                    <w:bCs/>
                  </w:rPr>
                </w:rPrChange>
              </w:rPr>
            </w:pPr>
            <w:r w:rsidRPr="00C900C7">
              <w:rPr>
                <w:noProof/>
              </w:rPr>
              <w:t>2</w:t>
            </w:r>
          </w:p>
        </w:tc>
        <w:tc>
          <w:tcPr>
            <w:tcW w:w="1870" w:type="dxa"/>
          </w:tcPr>
          <w:p w14:paraId="15F15706" w14:textId="77777777" w:rsidR="00DE67C1" w:rsidRPr="00C900C7" w:rsidRDefault="00DE67C1" w:rsidP="00FB33BB">
            <w:pPr>
              <w:spacing w:after="240"/>
              <w:rPr>
                <w:b/>
                <w:noProof/>
                <w:rPrChange w:id="229" w:author="User" w:date="2020-12-04T14:13:00Z">
                  <w:rPr>
                    <w:b/>
                    <w:bCs/>
                  </w:rPr>
                </w:rPrChange>
              </w:rPr>
            </w:pPr>
            <w:r w:rsidRPr="00C900C7">
              <w:rPr>
                <w:b/>
                <w:noProof/>
              </w:rPr>
              <w:t>Thời gian</w:t>
            </w:r>
          </w:p>
        </w:tc>
        <w:tc>
          <w:tcPr>
            <w:tcW w:w="1870" w:type="dxa"/>
          </w:tcPr>
          <w:p w14:paraId="66A4345B" w14:textId="77777777" w:rsidR="00DE67C1" w:rsidRPr="00C900C7" w:rsidRDefault="00DE67C1" w:rsidP="00FB33BB">
            <w:pPr>
              <w:spacing w:after="240"/>
              <w:jc w:val="center"/>
              <w:rPr>
                <w:noProof/>
                <w:rPrChange w:id="230" w:author="User" w:date="2020-12-04T14:13:00Z">
                  <w:rPr>
                    <w:b/>
                    <w:bCs/>
                  </w:rPr>
                </w:rPrChange>
              </w:rPr>
            </w:pPr>
            <w:r w:rsidRPr="00C900C7">
              <w:rPr>
                <w:noProof/>
              </w:rPr>
              <w:t>Không</w:t>
            </w:r>
          </w:p>
        </w:tc>
        <w:tc>
          <w:tcPr>
            <w:tcW w:w="2522" w:type="dxa"/>
          </w:tcPr>
          <w:p w14:paraId="44796338" w14:textId="77777777" w:rsidR="00DE67C1" w:rsidRPr="00C900C7" w:rsidRDefault="00DE67C1" w:rsidP="00DE67C1">
            <w:pPr>
              <w:pStyle w:val="ListParagraph"/>
              <w:numPr>
                <w:ilvl w:val="0"/>
                <w:numId w:val="2"/>
              </w:numPr>
              <w:spacing w:before="120" w:after="240" w:line="360" w:lineRule="auto"/>
              <w:rPr>
                <w:noProof/>
                <w:rPrChange w:id="231" w:author="User" w:date="2020-12-04T14:23:00Z">
                  <w:rPr>
                    <w:b/>
                    <w:bCs/>
                  </w:rPr>
                </w:rPrChange>
              </w:rPr>
            </w:pPr>
            <w:r w:rsidRPr="00C900C7">
              <w:rPr>
                <w:noProof/>
              </w:rPr>
              <w:t xml:space="preserve">Hệ thống </w:t>
            </w:r>
            <w:r w:rsidRPr="00C900C7">
              <w:rPr>
                <w:b/>
                <w:noProof/>
              </w:rPr>
              <w:t xml:space="preserve">tự động </w:t>
            </w:r>
            <w:r w:rsidRPr="00C900C7">
              <w:rPr>
                <w:noProof/>
              </w:rPr>
              <w:t xml:space="preserve">gợi ý thời gian </w:t>
            </w:r>
            <w:r w:rsidRPr="00C900C7">
              <w:rPr>
                <w:b/>
                <w:noProof/>
              </w:rPr>
              <w:t>hợp lệ</w:t>
            </w:r>
            <w:r w:rsidRPr="00C900C7">
              <w:rPr>
                <w:noProof/>
              </w:rPr>
              <w:t>.</w:t>
            </w:r>
          </w:p>
        </w:tc>
        <w:tc>
          <w:tcPr>
            <w:tcW w:w="2297" w:type="dxa"/>
          </w:tcPr>
          <w:p w14:paraId="7FE04537" w14:textId="67DAAC5C" w:rsidR="00DE67C1" w:rsidRPr="00C900C7" w:rsidRDefault="00DE67C1" w:rsidP="00FB33BB">
            <w:pPr>
              <w:spacing w:after="240"/>
              <w:jc w:val="center"/>
              <w:rPr>
                <w:noProof/>
                <w:rPrChange w:id="232" w:author="User" w:date="2020-12-04T14:17:00Z">
                  <w:rPr>
                    <w:b/>
                    <w:bCs/>
                  </w:rPr>
                </w:rPrChange>
              </w:rPr>
            </w:pPr>
            <w:r w:rsidRPr="00C900C7">
              <w:rPr>
                <w:noProof/>
              </w:rPr>
              <w:t>24/</w:t>
            </w:r>
            <w:r w:rsidR="00C300F7">
              <w:rPr>
                <w:noProof/>
              </w:rPr>
              <w:t>10</w:t>
            </w:r>
            <w:r w:rsidRPr="00C900C7">
              <w:rPr>
                <w:noProof/>
              </w:rPr>
              <w:t>/</w:t>
            </w:r>
            <w:r w:rsidR="00C300F7">
              <w:rPr>
                <w:noProof/>
              </w:rPr>
              <w:t>2021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1802"/>
        <w:gridCol w:w="1811"/>
        <w:gridCol w:w="2467"/>
        <w:gridCol w:w="2219"/>
      </w:tblGrid>
      <w:tr w:rsidR="00DE67C1" w:rsidRPr="00C900C7" w14:paraId="655898CE" w14:textId="77777777" w:rsidTr="00FB33BB">
        <w:trPr>
          <w:ins w:id="233" w:author="User" w:date="2020-12-04T14:20:00Z"/>
        </w:trPr>
        <w:tc>
          <w:tcPr>
            <w:tcW w:w="742" w:type="dxa"/>
            <w:shd w:val="clear" w:color="auto" w:fill="E7E6E6" w:themeFill="background2"/>
          </w:tcPr>
          <w:p w14:paraId="0C0F8662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noProof/>
              </w:rPr>
            </w:pPr>
            <w:r w:rsidRPr="00C900C7">
              <w:rPr>
                <w:rFonts w:cs="Times New Roman"/>
                <w:noProof/>
              </w:rPr>
              <w:t>3</w:t>
            </w:r>
          </w:p>
        </w:tc>
        <w:tc>
          <w:tcPr>
            <w:tcW w:w="1870" w:type="dxa"/>
            <w:shd w:val="clear" w:color="auto" w:fill="E7E6E6" w:themeFill="background2"/>
          </w:tcPr>
          <w:p w14:paraId="4AA308E9" w14:textId="77777777" w:rsidR="00DE67C1" w:rsidRPr="00C900C7" w:rsidRDefault="00DE67C1" w:rsidP="00FB33BB">
            <w:pPr>
              <w:spacing w:before="120" w:after="240"/>
              <w:rPr>
                <w:rFonts w:cs="Times New Roman"/>
                <w:b/>
                <w:noProof/>
                <w:rPrChange w:id="234" w:author="User" w:date="2020-12-04T14:17:00Z">
                  <w:rPr>
                    <w:rFonts w:cs="Times New Roman"/>
                    <w:b/>
                    <w:bCs/>
                  </w:rPr>
                </w:rPrChange>
              </w:rPr>
            </w:pPr>
            <w:r w:rsidRPr="00C900C7">
              <w:rPr>
                <w:rFonts w:cs="Times New Roman"/>
                <w:b/>
                <w:noProof/>
              </w:rPr>
              <w:t>Thu ngân</w:t>
            </w:r>
          </w:p>
        </w:tc>
        <w:tc>
          <w:tcPr>
            <w:tcW w:w="1870" w:type="dxa"/>
            <w:shd w:val="clear" w:color="auto" w:fill="E7E6E6" w:themeFill="background2"/>
          </w:tcPr>
          <w:p w14:paraId="6B99AC08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noProof/>
                <w:rPrChange w:id="235" w:author="User" w:date="2020-12-04T14:17:00Z">
                  <w:rPr>
                    <w:rFonts w:cs="Times New Roman"/>
                    <w:b/>
                    <w:bCs/>
                  </w:rPr>
                </w:rPrChange>
              </w:rPr>
            </w:pPr>
            <w:r w:rsidRPr="00C900C7">
              <w:rPr>
                <w:rFonts w:cs="Times New Roman"/>
                <w:noProof/>
              </w:rPr>
              <w:t>Không</w:t>
            </w:r>
          </w:p>
        </w:tc>
        <w:tc>
          <w:tcPr>
            <w:tcW w:w="2522" w:type="dxa"/>
            <w:shd w:val="clear" w:color="auto" w:fill="E7E6E6" w:themeFill="background2"/>
          </w:tcPr>
          <w:p w14:paraId="0169A380" w14:textId="77777777" w:rsidR="00DE67C1" w:rsidRPr="00C900C7" w:rsidRDefault="00DE67C1" w:rsidP="00DE67C1">
            <w:pPr>
              <w:pStyle w:val="ListParagraph"/>
              <w:numPr>
                <w:ilvl w:val="0"/>
                <w:numId w:val="2"/>
              </w:numPr>
              <w:spacing w:before="120" w:after="240"/>
              <w:rPr>
                <w:rFonts w:cs="Times New Roman"/>
                <w:rPrChange w:id="236" w:author="User" w:date="2020-12-04T14:18:00Z">
                  <w:rPr>
                    <w:rFonts w:cs="Times New Roman"/>
                    <w:b/>
                    <w:bCs/>
                  </w:rPr>
                </w:rPrChange>
              </w:rPr>
            </w:pPr>
            <w:r w:rsidRPr="00C900C7">
              <w:rPr>
                <w:rFonts w:cs="Times New Roman"/>
                <w:noProof/>
              </w:rPr>
              <w:t xml:space="preserve">Hệ thống </w:t>
            </w:r>
            <w:r w:rsidRPr="00C900C7">
              <w:rPr>
                <w:rFonts w:cs="Times New Roman"/>
                <w:b/>
                <w:noProof/>
              </w:rPr>
              <w:t xml:space="preserve">tự động </w:t>
            </w:r>
            <w:r w:rsidRPr="00C900C7">
              <w:rPr>
                <w:rFonts w:cs="Times New Roman"/>
                <w:noProof/>
              </w:rPr>
              <w:t>gợi ý các</w:t>
            </w:r>
            <w:r w:rsidRPr="00C900C7">
              <w:rPr>
                <w:rFonts w:cs="Times New Roman"/>
                <w:b/>
                <w:noProof/>
              </w:rPr>
              <w:t xml:space="preserve"> nhân viên tồn tại trong hệ thống</w:t>
            </w:r>
            <w:r w:rsidRPr="00C900C7">
              <w:rPr>
                <w:rFonts w:cs="Times New Roman"/>
                <w:noProof/>
              </w:rPr>
              <w:t>.</w:t>
            </w:r>
          </w:p>
        </w:tc>
        <w:tc>
          <w:tcPr>
            <w:tcW w:w="2297" w:type="dxa"/>
            <w:shd w:val="clear" w:color="auto" w:fill="E7E6E6" w:themeFill="background2"/>
          </w:tcPr>
          <w:p w14:paraId="4CB20AE4" w14:textId="77777777" w:rsidR="00DE67C1" w:rsidRPr="00C900C7" w:rsidRDefault="00DE67C1" w:rsidP="00FB33BB">
            <w:pPr>
              <w:spacing w:before="120" w:after="240"/>
              <w:jc w:val="center"/>
              <w:rPr>
                <w:rFonts w:cs="Times New Roman"/>
                <w:noProof/>
                <w:rPrChange w:id="237" w:author="User" w:date="2020-12-04T14:19:00Z">
                  <w:rPr>
                    <w:rFonts w:cs="Times New Roman"/>
                    <w:b/>
                    <w:bCs/>
                  </w:rPr>
                </w:rPrChange>
              </w:rPr>
            </w:pPr>
            <w:r w:rsidRPr="00C900C7">
              <w:rPr>
                <w:rFonts w:cs="Times New Roman"/>
                <w:noProof/>
              </w:rPr>
              <w:t>Nguyễn Thị Thu Hiền</w:t>
            </w:r>
          </w:p>
        </w:tc>
      </w:tr>
    </w:tbl>
    <w:p w14:paraId="12EB032F" w14:textId="77777777" w:rsidR="00DE67C1" w:rsidRPr="00C900C7" w:rsidRDefault="00DE67C1" w:rsidP="00DE67C1">
      <w:pPr>
        <w:tabs>
          <w:tab w:val="left" w:pos="4080"/>
        </w:tabs>
        <w:rPr>
          <w:rFonts w:cs="Times New Roman"/>
          <w:b/>
        </w:rPr>
      </w:pPr>
    </w:p>
    <w:p w14:paraId="326EF3EB" w14:textId="53BDC05E" w:rsidR="00947112" w:rsidRDefault="00947112" w:rsidP="00947112">
      <w:pPr>
        <w:pStyle w:val="heading3"/>
        <w:numPr>
          <w:ilvl w:val="2"/>
          <w:numId w:val="1"/>
        </w:numPr>
      </w:pPr>
      <w:r>
        <w:t>UCE006: Xuất báo cáo đơn hàng</w:t>
      </w:r>
    </w:p>
    <w:tbl>
      <w:tblPr>
        <w:tblpPr w:leftFromText="180" w:rightFromText="180" w:vertAnchor="text" w:tblpY="1"/>
        <w:tblOverlap w:val="never"/>
        <w:tblW w:w="85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9"/>
        <w:gridCol w:w="871"/>
        <w:gridCol w:w="1619"/>
        <w:gridCol w:w="4442"/>
        <w:tblGridChange w:id="238">
          <w:tblGrid>
            <w:gridCol w:w="720"/>
            <w:gridCol w:w="720"/>
            <w:gridCol w:w="149"/>
            <w:gridCol w:w="871"/>
            <w:gridCol w:w="1619"/>
            <w:gridCol w:w="4442"/>
          </w:tblGrid>
        </w:tblGridChange>
      </w:tblGrid>
      <w:tr w:rsidR="00C300F7" w:rsidRPr="00C900C7" w14:paraId="1D9DED53" w14:textId="77777777" w:rsidTr="00FB33BB"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61FA43BB" w14:textId="77777777" w:rsidR="00C300F7" w:rsidRPr="00C900C7" w:rsidRDefault="00C300F7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Mã Use case 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59054874" w14:textId="5C4084C8" w:rsidR="00C300F7" w:rsidRPr="00C900C7" w:rsidRDefault="00C300F7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cs="Times New Roman"/>
              </w:rPr>
              <w:t>UCE00</w:t>
            </w:r>
            <w:r>
              <w:rPr>
                <w:rFonts w:cs="Times New Roman"/>
              </w:rPr>
              <w:t>6</w:t>
            </w:r>
          </w:p>
        </w:tc>
        <w:tc>
          <w:tcPr>
            <w:tcW w:w="16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3AB97D15" w14:textId="77777777" w:rsidR="00C300F7" w:rsidRPr="00C900C7" w:rsidRDefault="00C300F7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Tên Use case </w:t>
            </w:r>
          </w:p>
        </w:tc>
        <w:tc>
          <w:tcPr>
            <w:tcW w:w="444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79005A87" w14:textId="07D3973F" w:rsidR="00C300F7" w:rsidRPr="00C900C7" w:rsidRDefault="00C300F7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cs="Times New Roman"/>
              </w:rPr>
              <w:t xml:space="preserve">Tạo </w:t>
            </w:r>
            <w:r w:rsidR="00A94832">
              <w:rPr>
                <w:rFonts w:cs="Times New Roman"/>
              </w:rPr>
              <w:t>báo cáo</w:t>
            </w:r>
          </w:p>
        </w:tc>
      </w:tr>
      <w:tr w:rsidR="00C300F7" w:rsidRPr="00C900C7" w14:paraId="4DD56608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A63B6E" w14:textId="77777777" w:rsidR="00C300F7" w:rsidRPr="00C900C7" w:rsidRDefault="00C300F7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Tác nhân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42C03A" w14:textId="77777777" w:rsidR="00C300F7" w:rsidRPr="00C900C7" w:rsidRDefault="00C300F7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>Nhân viên</w:t>
            </w:r>
          </w:p>
        </w:tc>
      </w:tr>
      <w:tr w:rsidR="00C300F7" w:rsidRPr="00C900C7" w14:paraId="51D2238D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0EB82F81" w14:textId="77777777" w:rsidR="00C300F7" w:rsidRPr="00C900C7" w:rsidRDefault="00C300F7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Mục đích ca sử dụng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4B031F3C" w14:textId="59DB4B35" w:rsidR="00C300F7" w:rsidRPr="00C900C7" w:rsidRDefault="00A94832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>
              <w:rPr>
                <w:rFonts w:eastAsia="Times New Roman" w:cs="Times New Roman"/>
                <w:noProof/>
              </w:rPr>
              <w:t xml:space="preserve">Xuất báo cáo mỗi </w:t>
            </w:r>
            <w:r w:rsidRPr="00A94832">
              <w:rPr>
                <w:rFonts w:eastAsia="Times New Roman" w:cs="Times New Roman"/>
                <w:b/>
                <w:bCs/>
                <w:noProof/>
              </w:rPr>
              <w:t>đơn hàng</w:t>
            </w:r>
          </w:p>
        </w:tc>
      </w:tr>
      <w:tr w:rsidR="00C300F7" w:rsidRPr="00C900C7" w14:paraId="34E960EA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AAC180" w14:textId="77777777" w:rsidR="00C300F7" w:rsidRPr="00C900C7" w:rsidRDefault="00C300F7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lastRenderedPageBreak/>
              <w:t>Sự kiện kích hoạt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CE06D9" w14:textId="1DEC0E8C" w:rsidR="00C300F7" w:rsidRPr="00C900C7" w:rsidRDefault="00C300F7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Chọn tính </w:t>
            </w:r>
            <w:proofErr w:type="gramStart"/>
            <w:r w:rsidRPr="00C900C7">
              <w:rPr>
                <w:rFonts w:eastAsia="Times New Roman" w:cs="Times New Roman"/>
                <w:noProof/>
              </w:rPr>
              <w:t xml:space="preserve">năng </w:t>
            </w:r>
            <w:r w:rsidRPr="00C900C7">
              <w:rPr>
                <w:rFonts w:cs="Times New Roman"/>
                <w:b/>
              </w:rPr>
              <w:t xml:space="preserve"> Tạo</w:t>
            </w:r>
            <w:proofErr w:type="gramEnd"/>
            <w:r w:rsidRPr="00C900C7">
              <w:rPr>
                <w:rFonts w:cs="Times New Roman"/>
                <w:b/>
              </w:rPr>
              <w:t xml:space="preserve"> </w:t>
            </w:r>
            <w:r w:rsidR="00A94832">
              <w:rPr>
                <w:rFonts w:cs="Times New Roman"/>
                <w:b/>
              </w:rPr>
              <w:t>báo cáo</w:t>
            </w:r>
          </w:p>
        </w:tc>
      </w:tr>
      <w:tr w:rsidR="00C300F7" w:rsidRPr="00C900C7" w14:paraId="53C2DCD7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7837BFAF" w14:textId="77777777" w:rsidR="00C300F7" w:rsidRPr="00C900C7" w:rsidRDefault="00C300F7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Tiền điều kiện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0DC182C8" w14:textId="77777777" w:rsidR="00C300F7" w:rsidRPr="00C900C7" w:rsidRDefault="00C300F7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Đăng nhập thành công bằng tài khoản </w:t>
            </w:r>
            <w:r w:rsidRPr="00C900C7">
              <w:rPr>
                <w:rFonts w:eastAsia="Times New Roman" w:cs="Times New Roman"/>
                <w:b/>
                <w:noProof/>
              </w:rPr>
              <w:t>Nhân viên</w:t>
            </w:r>
          </w:p>
        </w:tc>
      </w:tr>
      <w:tr w:rsidR="00C300F7" w:rsidRPr="00C900C7" w14:paraId="0993A317" w14:textId="77777777" w:rsidTr="00FB33BB">
        <w:tblPrEx>
          <w:tblW w:w="8521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left w:w="0" w:type="dxa"/>
            <w:right w:w="0" w:type="dxa"/>
          </w:tblCellMar>
          <w:tblPrExChange w:id="239" w:author="User" w:date="2020-12-04T14:13:00Z">
            <w:tblPrEx>
              <w:tblW w:w="8521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</w:tblPrEx>
          </w:tblPrExChange>
        </w:tblPrEx>
        <w:trPr>
          <w:trHeight w:val="4710"/>
          <w:trPrChange w:id="240" w:author="User" w:date="2020-12-04T14:13:00Z">
            <w:trPr>
              <w:gridAfter w:val="0"/>
              <w:trHeight w:val="6960"/>
            </w:trPr>
          </w:trPrChange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  <w:tcPrChange w:id="241" w:author="User" w:date="2020-12-04T14:13:00Z">
              <w:tcPr>
                <w:tcW w:w="2460" w:type="dxa"/>
                <w:tcBorders>
                  <w:top w:val="nil"/>
                  <w:left w:val="single" w:sz="6" w:space="0" w:color="auto"/>
                  <w:bottom w:val="single" w:sz="4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759F080F" w14:textId="77777777" w:rsidR="00C300F7" w:rsidRPr="00C900C7" w:rsidRDefault="00C300F7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Luồng sự kiện chính</w:t>
            </w:r>
          </w:p>
          <w:p w14:paraId="71050D20" w14:textId="77777777" w:rsidR="00C300F7" w:rsidRPr="00C900C7" w:rsidRDefault="00C300F7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(Thành công)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tcPrChange w:id="242" w:author="User" w:date="2020-12-04T14:13:00Z">
              <w:tcPr>
                <w:tcW w:w="6061" w:type="dxa"/>
                <w:tcBorders>
                  <w:top w:val="nil"/>
                  <w:left w:val="nil"/>
                  <w:bottom w:val="single" w:sz="4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3"/>
              <w:gridCol w:w="1654"/>
              <w:gridCol w:w="3709"/>
              <w:tblGridChange w:id="243">
                <w:tblGrid>
                  <w:gridCol w:w="673"/>
                  <w:gridCol w:w="47"/>
                  <w:gridCol w:w="720"/>
                  <w:gridCol w:w="360"/>
                  <w:gridCol w:w="527"/>
                  <w:gridCol w:w="3709"/>
                </w:tblGrid>
              </w:tblGridChange>
            </w:tblGrid>
            <w:tr w:rsidR="00C300F7" w:rsidRPr="00C900C7" w14:paraId="3006C882" w14:textId="77777777" w:rsidTr="00FB33BB">
              <w:trPr>
                <w:trHeight w:val="147"/>
              </w:trPr>
              <w:tc>
                <w:tcPr>
                  <w:tcW w:w="673" w:type="dxa"/>
                  <w:shd w:val="clear" w:color="auto" w:fill="B4C6E7" w:themeFill="accent1" w:themeFillTint="66"/>
                </w:tcPr>
                <w:p w14:paraId="69D57132" w14:textId="77777777" w:rsidR="00C300F7" w:rsidRPr="00C900C7" w:rsidRDefault="00C300F7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244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STT</w:t>
                  </w:r>
                </w:p>
              </w:tc>
              <w:tc>
                <w:tcPr>
                  <w:tcW w:w="1654" w:type="dxa"/>
                  <w:shd w:val="clear" w:color="auto" w:fill="B4C6E7" w:themeFill="accent1" w:themeFillTint="66"/>
                </w:tcPr>
                <w:p w14:paraId="3C646CA5" w14:textId="77777777" w:rsidR="00C300F7" w:rsidRPr="00C900C7" w:rsidRDefault="00C300F7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245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Thực hiện bởi</w:t>
                  </w:r>
                </w:p>
              </w:tc>
              <w:tc>
                <w:tcPr>
                  <w:tcW w:w="3709" w:type="dxa"/>
                  <w:shd w:val="clear" w:color="auto" w:fill="B4C6E7" w:themeFill="accent1" w:themeFillTint="66"/>
                </w:tcPr>
                <w:p w14:paraId="73A8DBD7" w14:textId="77777777" w:rsidR="00C300F7" w:rsidRPr="00C900C7" w:rsidRDefault="00C300F7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246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Hành động</w:t>
                  </w:r>
                </w:p>
              </w:tc>
            </w:tr>
            <w:tr w:rsidR="00C300F7" w:rsidRPr="00C900C7" w14:paraId="76C7954C" w14:textId="77777777" w:rsidTr="00FB33BB">
              <w:trPr>
                <w:trHeight w:val="303"/>
              </w:trPr>
              <w:tc>
                <w:tcPr>
                  <w:tcW w:w="673" w:type="dxa"/>
                </w:tcPr>
                <w:p w14:paraId="0F46F161" w14:textId="77777777" w:rsidR="00C300F7" w:rsidRPr="00C900C7" w:rsidRDefault="00C300F7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247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1</w:t>
                  </w:r>
                </w:p>
              </w:tc>
              <w:tc>
                <w:tcPr>
                  <w:tcW w:w="1654" w:type="dxa"/>
                </w:tcPr>
                <w:p w14:paraId="2FA6DB06" w14:textId="77777777" w:rsidR="00C300F7" w:rsidRPr="00C900C7" w:rsidRDefault="00C300F7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248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09" w:type="dxa"/>
                </w:tcPr>
                <w:p w14:paraId="2F2D4548" w14:textId="243BF2B2" w:rsidR="00C300F7" w:rsidRPr="00C900C7" w:rsidRDefault="00C300F7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</w:rPr>
                    <w:t xml:space="preserve">Chọn tính năng </w:t>
                  </w:r>
                  <w:r w:rsidRPr="00C900C7">
                    <w:rPr>
                      <w:rFonts w:cs="Times New Roman"/>
                      <w:b/>
                    </w:rPr>
                    <w:t xml:space="preserve">Tạo </w:t>
                  </w:r>
                  <w:r w:rsidR="00A94832">
                    <w:rPr>
                      <w:rFonts w:cs="Times New Roman"/>
                      <w:b/>
                    </w:rPr>
                    <w:t>báo cáo</w:t>
                  </w:r>
                </w:p>
              </w:tc>
            </w:tr>
            <w:tr w:rsidR="00C300F7" w:rsidRPr="00C900C7" w14:paraId="751438AF" w14:textId="77777777" w:rsidTr="00FB33BB">
              <w:tblPrEx>
                <w:tblW w:w="0" w:type="auto"/>
                <w:tblPrExChange w:id="249" w:author="User" w:date="2020-12-04T14:13:00Z">
                  <w:tblPrEx>
                    <w:tblW w:w="0" w:type="auto"/>
                  </w:tblPrEx>
                </w:tblPrExChange>
              </w:tblPrEx>
              <w:trPr>
                <w:trHeight w:val="303"/>
                <w:trPrChange w:id="250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3" w:type="dxa"/>
                  <w:tcPrChange w:id="251" w:author="User" w:date="2020-12-04T14:13:00Z">
                    <w:tcPr>
                      <w:tcW w:w="1554" w:type="dxa"/>
                      <w:gridSpan w:val="2"/>
                    </w:tcPr>
                  </w:tcPrChange>
                </w:tcPr>
                <w:p w14:paraId="61B78303" w14:textId="77777777" w:rsidR="00C300F7" w:rsidRPr="00C900C7" w:rsidRDefault="00C300F7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252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2</w:t>
                  </w:r>
                </w:p>
              </w:tc>
              <w:tc>
                <w:tcPr>
                  <w:tcW w:w="1654" w:type="dxa"/>
                  <w:tcPrChange w:id="253" w:author="User" w:date="2020-12-04T14:13:00Z">
                    <w:tcPr>
                      <w:tcW w:w="1959" w:type="dxa"/>
                    </w:tcPr>
                  </w:tcPrChange>
                </w:tcPr>
                <w:p w14:paraId="5829F469" w14:textId="77777777" w:rsidR="00C300F7" w:rsidRPr="00C900C7" w:rsidRDefault="00C300F7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254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09" w:type="dxa"/>
                  <w:tcPrChange w:id="255" w:author="User" w:date="2020-12-04T14:13:00Z">
                    <w:tcPr>
                      <w:tcW w:w="2434" w:type="dxa"/>
                    </w:tcPr>
                  </w:tcPrChange>
                </w:tcPr>
                <w:p w14:paraId="5C9256AE" w14:textId="686CFDAE" w:rsidR="00C300F7" w:rsidRPr="00A94832" w:rsidRDefault="00C300F7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Hiển thị giao diện </w:t>
                  </w:r>
                  <w:r w:rsidR="00A94832" w:rsidRPr="00A94832">
                    <w:rPr>
                      <w:rFonts w:eastAsia="Times New Roman" w:cs="Times New Roman"/>
                      <w:b/>
                      <w:bCs/>
                      <w:noProof/>
                    </w:rPr>
                    <w:t>Form báo cáo</w:t>
                  </w:r>
                </w:p>
              </w:tc>
            </w:tr>
            <w:tr w:rsidR="00C300F7" w:rsidRPr="00C900C7" w14:paraId="2996CC9F" w14:textId="77777777" w:rsidTr="00FB33BB">
              <w:tblPrEx>
                <w:tblW w:w="0" w:type="auto"/>
                <w:tblPrExChange w:id="256" w:author="User" w:date="2020-12-04T14:13:00Z">
                  <w:tblPrEx>
                    <w:tblW w:w="0" w:type="auto"/>
                  </w:tblPrEx>
                </w:tblPrExChange>
              </w:tblPrEx>
              <w:trPr>
                <w:trHeight w:val="303"/>
                <w:trPrChange w:id="257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3" w:type="dxa"/>
                  <w:tcPrChange w:id="258" w:author="User" w:date="2020-12-04T14:13:00Z">
                    <w:tcPr>
                      <w:tcW w:w="1554" w:type="dxa"/>
                      <w:gridSpan w:val="2"/>
                    </w:tcPr>
                  </w:tcPrChange>
                </w:tcPr>
                <w:p w14:paraId="23CF8BDC" w14:textId="77777777" w:rsidR="00C300F7" w:rsidRPr="00C900C7" w:rsidRDefault="00C300F7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259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3</w:t>
                  </w:r>
                </w:p>
              </w:tc>
              <w:tc>
                <w:tcPr>
                  <w:tcW w:w="1654" w:type="dxa"/>
                  <w:tcPrChange w:id="260" w:author="User" w:date="2020-12-04T14:13:00Z">
                    <w:tcPr>
                      <w:tcW w:w="1959" w:type="dxa"/>
                    </w:tcPr>
                  </w:tcPrChange>
                </w:tcPr>
                <w:p w14:paraId="6C353B2E" w14:textId="77777777" w:rsidR="00C300F7" w:rsidRPr="00C900C7" w:rsidRDefault="00C300F7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261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09" w:type="dxa"/>
                  <w:tcPrChange w:id="262" w:author="User" w:date="2020-12-04T14:13:00Z">
                    <w:tcPr>
                      <w:tcW w:w="2434" w:type="dxa"/>
                    </w:tcPr>
                  </w:tcPrChange>
                </w:tcPr>
                <w:p w14:paraId="512C3FC2" w14:textId="620F59F2" w:rsidR="00C300F7" w:rsidRPr="00C900C7" w:rsidRDefault="00C300F7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/>
                      <w:noProof/>
                    </w:rPr>
                  </w:pPr>
                  <w:r w:rsidRPr="00C900C7">
                    <w:rPr>
                      <w:rFonts w:eastAsia="Times New Roman"/>
                      <w:noProof/>
                    </w:rPr>
                    <w:t xml:space="preserve">Nhập thông tin </w:t>
                  </w:r>
                  <w:r w:rsidR="00A94832">
                    <w:rPr>
                      <w:rFonts w:eastAsia="Times New Roman"/>
                      <w:b/>
                      <w:noProof/>
                    </w:rPr>
                    <w:t>báo cáo</w:t>
                  </w:r>
                  <w:r w:rsidRPr="00C900C7">
                    <w:rPr>
                      <w:rFonts w:eastAsia="Times New Roman"/>
                      <w:noProof/>
                      <w:lang w:val="vi-VN"/>
                    </w:rPr>
                    <w:t xml:space="preserve"> </w:t>
                  </w:r>
                  <w:r w:rsidRPr="00C900C7">
                    <w:rPr>
                      <w:rFonts w:eastAsia="Times New Roman"/>
                      <w:noProof/>
                    </w:rPr>
                    <w:t>(Nội dung chi tiết ở bên dưới)</w:t>
                  </w:r>
                </w:p>
              </w:tc>
            </w:tr>
            <w:tr w:rsidR="00C300F7" w:rsidRPr="00C900C7" w14:paraId="7DDEDD8A" w14:textId="77777777" w:rsidTr="00FB33BB">
              <w:tblPrEx>
                <w:tblW w:w="0" w:type="auto"/>
                <w:tblPrExChange w:id="263" w:author="User" w:date="2020-12-04T14:13:00Z">
                  <w:tblPrEx>
                    <w:tblW w:w="0" w:type="auto"/>
                  </w:tblPrEx>
                </w:tblPrExChange>
              </w:tblPrEx>
              <w:trPr>
                <w:trHeight w:val="303"/>
                <w:trPrChange w:id="264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3" w:type="dxa"/>
                  <w:tcPrChange w:id="265" w:author="User" w:date="2020-12-04T14:13:00Z">
                    <w:tcPr>
                      <w:tcW w:w="1554" w:type="dxa"/>
                      <w:gridSpan w:val="2"/>
                    </w:tcPr>
                  </w:tcPrChange>
                </w:tcPr>
                <w:p w14:paraId="1934ACC2" w14:textId="77777777" w:rsidR="00C300F7" w:rsidRPr="00C900C7" w:rsidRDefault="00C300F7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266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4</w:t>
                  </w:r>
                </w:p>
              </w:tc>
              <w:tc>
                <w:tcPr>
                  <w:tcW w:w="1654" w:type="dxa"/>
                  <w:tcPrChange w:id="267" w:author="User" w:date="2020-12-04T14:13:00Z">
                    <w:tcPr>
                      <w:tcW w:w="1959" w:type="dxa"/>
                    </w:tcPr>
                  </w:tcPrChange>
                </w:tcPr>
                <w:p w14:paraId="14D43C69" w14:textId="77777777" w:rsidR="00C300F7" w:rsidRPr="00C900C7" w:rsidRDefault="00C300F7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268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09" w:type="dxa"/>
                  <w:tcPrChange w:id="269" w:author="User" w:date="2020-12-04T14:13:00Z">
                    <w:tcPr>
                      <w:tcW w:w="2434" w:type="dxa"/>
                    </w:tcPr>
                  </w:tcPrChange>
                </w:tcPr>
                <w:p w14:paraId="2D1E48E2" w14:textId="77777777" w:rsidR="00C300F7" w:rsidRPr="00C900C7" w:rsidRDefault="00C300F7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/>
                      <w:noProof/>
                    </w:rPr>
                  </w:pPr>
                  <w:r w:rsidRPr="00C900C7">
                    <w:rPr>
                      <w:rFonts w:eastAsia="Times New Roman"/>
                      <w:noProof/>
                    </w:rPr>
                    <w:t>Kiểm tra tính hợp lệ của thông tin</w:t>
                  </w:r>
                </w:p>
              </w:tc>
            </w:tr>
            <w:tr w:rsidR="00C300F7" w:rsidRPr="00C900C7" w14:paraId="2675016D" w14:textId="77777777" w:rsidTr="00FB33BB">
              <w:tblPrEx>
                <w:tblW w:w="0" w:type="auto"/>
                <w:tblPrExChange w:id="270" w:author="User" w:date="2020-12-04T14:13:00Z">
                  <w:tblPrEx>
                    <w:tblW w:w="0" w:type="auto"/>
                  </w:tblPrEx>
                </w:tblPrExChange>
              </w:tblPrEx>
              <w:trPr>
                <w:trHeight w:val="303"/>
                <w:trPrChange w:id="271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3" w:type="dxa"/>
                  <w:tcPrChange w:id="272" w:author="User" w:date="2020-12-04T14:13:00Z">
                    <w:tcPr>
                      <w:tcW w:w="1554" w:type="dxa"/>
                      <w:gridSpan w:val="2"/>
                    </w:tcPr>
                  </w:tcPrChange>
                </w:tcPr>
                <w:p w14:paraId="69E5F65C" w14:textId="77777777" w:rsidR="00C300F7" w:rsidRPr="00C900C7" w:rsidRDefault="00C300F7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273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5</w:t>
                  </w:r>
                </w:p>
              </w:tc>
              <w:tc>
                <w:tcPr>
                  <w:tcW w:w="1654" w:type="dxa"/>
                  <w:tcPrChange w:id="274" w:author="User" w:date="2020-12-04T14:13:00Z">
                    <w:tcPr>
                      <w:tcW w:w="1959" w:type="dxa"/>
                    </w:tcPr>
                  </w:tcPrChange>
                </w:tcPr>
                <w:p w14:paraId="362911BF" w14:textId="77777777" w:rsidR="00C300F7" w:rsidRPr="00C900C7" w:rsidRDefault="00C300F7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275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09" w:type="dxa"/>
                  <w:tcPrChange w:id="276" w:author="User" w:date="2020-12-04T14:13:00Z">
                    <w:tcPr>
                      <w:tcW w:w="2434" w:type="dxa"/>
                    </w:tcPr>
                  </w:tcPrChange>
                </w:tcPr>
                <w:p w14:paraId="609A9C8F" w14:textId="389EF7AE" w:rsidR="00C300F7" w:rsidRPr="00C900C7" w:rsidRDefault="00C300F7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/>
                      <w:noProof/>
                    </w:rPr>
                  </w:pPr>
                  <w:r w:rsidRPr="00C900C7">
                    <w:rPr>
                      <w:rFonts w:eastAsia="Times New Roman"/>
                      <w:noProof/>
                    </w:rPr>
                    <w:t xml:space="preserve">Xác nhận </w:t>
                  </w:r>
                  <w:r w:rsidRPr="00C900C7">
                    <w:rPr>
                      <w:rFonts w:eastAsia="Times New Roman"/>
                      <w:b/>
                      <w:noProof/>
                    </w:rPr>
                    <w:t xml:space="preserve">Tạo </w:t>
                  </w:r>
                  <w:r w:rsidR="00A94832">
                    <w:rPr>
                      <w:rFonts w:eastAsia="Times New Roman"/>
                      <w:b/>
                      <w:noProof/>
                    </w:rPr>
                    <w:t>báo cáo</w:t>
                  </w:r>
                </w:p>
              </w:tc>
            </w:tr>
            <w:tr w:rsidR="00C300F7" w:rsidRPr="00C900C7" w14:paraId="188199A4" w14:textId="77777777" w:rsidTr="00FB33BB">
              <w:tblPrEx>
                <w:tblW w:w="0" w:type="auto"/>
                <w:tblPrExChange w:id="277" w:author="User" w:date="2020-12-04T14:13:00Z">
                  <w:tblPrEx>
                    <w:tblW w:w="0" w:type="auto"/>
                  </w:tblPrEx>
                </w:tblPrExChange>
              </w:tblPrEx>
              <w:trPr>
                <w:trHeight w:val="303"/>
                <w:trPrChange w:id="278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3" w:type="dxa"/>
                  <w:tcPrChange w:id="279" w:author="User" w:date="2020-12-04T14:13:00Z">
                    <w:tcPr>
                      <w:tcW w:w="1554" w:type="dxa"/>
                      <w:gridSpan w:val="2"/>
                    </w:tcPr>
                  </w:tcPrChange>
                </w:tcPr>
                <w:p w14:paraId="71C48684" w14:textId="77777777" w:rsidR="00C300F7" w:rsidRPr="00C900C7" w:rsidRDefault="00C300F7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280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6</w:t>
                  </w:r>
                </w:p>
              </w:tc>
              <w:tc>
                <w:tcPr>
                  <w:tcW w:w="1654" w:type="dxa"/>
                  <w:tcPrChange w:id="281" w:author="User" w:date="2020-12-04T14:13:00Z">
                    <w:tcPr>
                      <w:tcW w:w="1959" w:type="dxa"/>
                    </w:tcPr>
                  </w:tcPrChange>
                </w:tcPr>
                <w:p w14:paraId="1B696094" w14:textId="77777777" w:rsidR="00C300F7" w:rsidRPr="00C900C7" w:rsidRDefault="00C300F7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282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09" w:type="dxa"/>
                  <w:tcPrChange w:id="283" w:author="User" w:date="2020-12-04T14:13:00Z">
                    <w:tcPr>
                      <w:tcW w:w="2434" w:type="dxa"/>
                    </w:tcPr>
                  </w:tcPrChange>
                </w:tcPr>
                <w:p w14:paraId="34AAD386" w14:textId="77777777" w:rsidR="00C300F7" w:rsidRPr="00C900C7" w:rsidRDefault="00C300F7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Kiểm tra các trường bắt buộc nhưng chưa có thông tin</w:t>
                  </w:r>
                </w:p>
              </w:tc>
            </w:tr>
            <w:tr w:rsidR="00C300F7" w:rsidRPr="00C900C7" w14:paraId="2A7F6CFD" w14:textId="77777777" w:rsidTr="00FB33BB">
              <w:tblPrEx>
                <w:tblW w:w="0" w:type="auto"/>
                <w:tblPrExChange w:id="284" w:author="User" w:date="2020-12-04T14:13:00Z">
                  <w:tblPrEx>
                    <w:tblW w:w="0" w:type="auto"/>
                  </w:tblPrEx>
                </w:tblPrExChange>
              </w:tblPrEx>
              <w:trPr>
                <w:trHeight w:val="303"/>
                <w:trPrChange w:id="285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3" w:type="dxa"/>
                  <w:tcPrChange w:id="286" w:author="User" w:date="2020-12-04T14:13:00Z">
                    <w:tcPr>
                      <w:tcW w:w="1554" w:type="dxa"/>
                      <w:gridSpan w:val="2"/>
                    </w:tcPr>
                  </w:tcPrChange>
                </w:tcPr>
                <w:p w14:paraId="3EEFF9E0" w14:textId="77777777" w:rsidR="00C300F7" w:rsidRPr="00C900C7" w:rsidRDefault="00C300F7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287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7</w:t>
                  </w:r>
                </w:p>
              </w:tc>
              <w:tc>
                <w:tcPr>
                  <w:tcW w:w="1654" w:type="dxa"/>
                  <w:tcPrChange w:id="288" w:author="User" w:date="2020-12-04T14:13:00Z">
                    <w:tcPr>
                      <w:tcW w:w="1959" w:type="dxa"/>
                    </w:tcPr>
                  </w:tcPrChange>
                </w:tcPr>
                <w:p w14:paraId="1751E34A" w14:textId="77777777" w:rsidR="00C300F7" w:rsidRPr="00C900C7" w:rsidRDefault="00C300F7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289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09" w:type="dxa"/>
                  <w:tcPrChange w:id="290" w:author="User" w:date="2020-12-04T14:13:00Z">
                    <w:tcPr>
                      <w:tcW w:w="2434" w:type="dxa"/>
                    </w:tcPr>
                  </w:tcPrChange>
                </w:tcPr>
                <w:p w14:paraId="3B894A5A" w14:textId="4658514C" w:rsidR="00C300F7" w:rsidRPr="00C900C7" w:rsidRDefault="00C300F7" w:rsidP="00862C6B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"/>
                    </w:numPr>
                    <w:spacing w:before="120" w:after="240"/>
                    <w:suppressOverlap/>
                    <w:textAlignment w:val="baseline"/>
                    <w:rPr>
                      <w:rFonts w:eastAsia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Lưu thông tin</w:t>
                  </w:r>
                  <w:r w:rsidRPr="00C900C7">
                    <w:rPr>
                      <w:rFonts w:eastAsia="Times New Roman"/>
                      <w:noProof/>
                    </w:rPr>
                    <w:t xml:space="preserve"> </w:t>
                  </w:r>
                  <w:r w:rsidR="00A94832">
                    <w:rPr>
                      <w:rFonts w:eastAsia="Times New Roman"/>
                      <w:b/>
                      <w:noProof/>
                    </w:rPr>
                    <w:t>báo cáo</w:t>
                  </w:r>
                  <w:r w:rsidRPr="00C900C7">
                    <w:rPr>
                      <w:rFonts w:eastAsia="Times New Roman"/>
                      <w:noProof/>
                    </w:rPr>
                    <w:t>.</w:t>
                  </w:r>
                </w:p>
                <w:p w14:paraId="1CF62894" w14:textId="554B6A61" w:rsidR="00C300F7" w:rsidRPr="00C900C7" w:rsidRDefault="00C300F7" w:rsidP="00862C6B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"/>
                    </w:numPr>
                    <w:spacing w:before="120" w:after="240"/>
                    <w:suppressOverlap/>
                    <w:textAlignment w:val="baseline"/>
                    <w:rPr>
                      <w:rFonts w:eastAsia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/>
                      <w:noProof/>
                    </w:rPr>
                    <w:t xml:space="preserve">Thông báo: </w:t>
                  </w:r>
                  <w:r w:rsidRPr="00C900C7">
                    <w:rPr>
                      <w:rFonts w:eastAsia="Times New Roman"/>
                      <w:b/>
                      <w:noProof/>
                    </w:rPr>
                    <w:t xml:space="preserve">Tạo </w:t>
                  </w:r>
                  <w:r w:rsidR="00A94832">
                    <w:rPr>
                      <w:rFonts w:eastAsia="Times New Roman"/>
                      <w:b/>
                      <w:noProof/>
                    </w:rPr>
                    <w:t>báo cáo thành công</w:t>
                  </w:r>
                </w:p>
              </w:tc>
            </w:tr>
          </w:tbl>
          <w:p w14:paraId="7584FABA" w14:textId="77777777" w:rsidR="00C300F7" w:rsidRPr="00C900C7" w:rsidRDefault="00C300F7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</w:p>
        </w:tc>
      </w:tr>
      <w:tr w:rsidR="00C300F7" w:rsidRPr="00C900C7" w14:paraId="7A5C470A" w14:textId="77777777" w:rsidTr="00FB33BB">
        <w:trPr>
          <w:trHeight w:hRule="exact" w:val="550"/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14:paraId="7FE46405" w14:textId="77777777" w:rsidR="00C300F7" w:rsidRPr="00C900C7" w:rsidRDefault="00C300F7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Luồng sự kiện thay thế</w:t>
            </w:r>
          </w:p>
          <w:p w14:paraId="77DE1CA2" w14:textId="77777777" w:rsidR="00C300F7" w:rsidRPr="00C900C7" w:rsidRDefault="00C300F7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(Thành công)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14:paraId="1EFD66C5" w14:textId="77777777" w:rsidR="00C300F7" w:rsidRPr="00C900C7" w:rsidRDefault="00C300F7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  <w:lang w:val="vi-VN"/>
              </w:rPr>
              <w:t>Không</w:t>
            </w:r>
          </w:p>
        </w:tc>
      </w:tr>
      <w:tr w:rsidR="00C300F7" w:rsidRPr="00C900C7" w14:paraId="011169F8" w14:textId="77777777" w:rsidTr="00FB33BB">
        <w:trPr>
          <w:trHeight w:val="2150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411E42AB" w14:textId="77777777" w:rsidR="00C300F7" w:rsidRPr="00C900C7" w:rsidRDefault="00C300F7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Luồng sự kiện thay thế</w:t>
            </w:r>
          </w:p>
          <w:p w14:paraId="40F073A9" w14:textId="77777777" w:rsidR="00C300F7" w:rsidRPr="00C900C7" w:rsidRDefault="00C300F7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(Ngoại lệ)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  <w:tblPrChange w:id="291" w:author="User" w:date="2020-12-04T14:13:00Z">
                <w:tblPr>
                  <w:tblW w:w="0" w:type="auto"/>
                  <w:tblLook w:val="04A0" w:firstRow="1" w:lastRow="0" w:firstColumn="1" w:lastColumn="0" w:noHBand="0" w:noVBand="1"/>
                </w:tblPr>
              </w:tblPrChange>
            </w:tblPr>
            <w:tblGrid>
              <w:gridCol w:w="670"/>
              <w:gridCol w:w="1654"/>
              <w:gridCol w:w="1327"/>
              <w:gridCol w:w="2385"/>
              <w:tblGridChange w:id="292">
                <w:tblGrid>
                  <w:gridCol w:w="360"/>
                  <w:gridCol w:w="360"/>
                  <w:gridCol w:w="360"/>
                  <w:gridCol w:w="360"/>
                  <w:gridCol w:w="360"/>
                  <w:gridCol w:w="360"/>
                </w:tblGrid>
              </w:tblGridChange>
            </w:tblGrid>
            <w:tr w:rsidR="00C300F7" w:rsidRPr="00C900C7" w14:paraId="5287970F" w14:textId="77777777" w:rsidTr="00FB33BB">
              <w:trPr>
                <w:trHeight w:val="147"/>
                <w:trPrChange w:id="293" w:author="User" w:date="2020-12-04T14:13:00Z">
                  <w:trPr>
                    <w:trHeight w:val="147"/>
                  </w:trPr>
                </w:trPrChange>
              </w:trPr>
              <w:tc>
                <w:tcPr>
                  <w:tcW w:w="670" w:type="dxa"/>
                  <w:shd w:val="clear" w:color="auto" w:fill="B4C6E7" w:themeFill="accent1" w:themeFillTint="66"/>
                  <w:tcPrChange w:id="294" w:author="User" w:date="2020-12-04T14:13:00Z">
                    <w:tcPr>
                      <w:tcW w:w="583" w:type="dxa"/>
                      <w:shd w:val="clear" w:color="auto" w:fill="B4C6E7" w:themeFill="accent1" w:themeFillTint="66"/>
                    </w:tcPr>
                  </w:tcPrChange>
                </w:tcPr>
                <w:p w14:paraId="6391F68E" w14:textId="77777777" w:rsidR="00C300F7" w:rsidRPr="00C900C7" w:rsidRDefault="00C300F7" w:rsidP="00862C6B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b/>
                      <w:bCs/>
                      <w:noProof/>
                      <w:lang w:val="vi-VN"/>
                    </w:rPr>
                    <w:pPrChange w:id="295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b/>
                      <w:bCs/>
                      <w:noProof/>
                      <w:lang w:val="vi-VN"/>
                    </w:rPr>
                    <w:t>STT</w:t>
                  </w:r>
                </w:p>
              </w:tc>
              <w:tc>
                <w:tcPr>
                  <w:tcW w:w="1654" w:type="dxa"/>
                  <w:shd w:val="clear" w:color="auto" w:fill="B4C6E7" w:themeFill="accent1" w:themeFillTint="66"/>
                  <w:tcPrChange w:id="296" w:author="User" w:date="2020-12-04T14:13:00Z">
                    <w:tcPr>
                      <w:tcW w:w="2944" w:type="dxa"/>
                      <w:gridSpan w:val="3"/>
                      <w:shd w:val="clear" w:color="auto" w:fill="B4C6E7" w:themeFill="accent1" w:themeFillTint="66"/>
                    </w:tcPr>
                  </w:tcPrChange>
                </w:tcPr>
                <w:p w14:paraId="71AC8F75" w14:textId="77777777" w:rsidR="00C300F7" w:rsidRPr="00C900C7" w:rsidRDefault="00C300F7" w:rsidP="00862C6B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b/>
                      <w:bCs/>
                      <w:noProof/>
                      <w:lang w:val="vi-VN"/>
                    </w:rPr>
                    <w:pPrChange w:id="297" w:author="User" w:date="2020-12-04T14:13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b/>
                      <w:bCs/>
                      <w:noProof/>
                      <w:lang w:val="vi-VN"/>
                    </w:rPr>
                    <w:t>Thực hiện bởi</w:t>
                  </w:r>
                </w:p>
              </w:tc>
              <w:tc>
                <w:tcPr>
                  <w:tcW w:w="3712" w:type="dxa"/>
                  <w:gridSpan w:val="2"/>
                  <w:shd w:val="clear" w:color="auto" w:fill="B4C6E7" w:themeFill="accent1" w:themeFillTint="66"/>
                  <w:tcPrChange w:id="298" w:author="User" w:date="2020-12-04T14:13:00Z">
                    <w:tcPr>
                      <w:tcW w:w="2434" w:type="dxa"/>
                      <w:gridSpan w:val="2"/>
                      <w:shd w:val="clear" w:color="auto" w:fill="B4C6E7" w:themeFill="accent1" w:themeFillTint="66"/>
                    </w:tcPr>
                  </w:tcPrChange>
                </w:tcPr>
                <w:p w14:paraId="04086E99" w14:textId="77777777" w:rsidR="00C300F7" w:rsidRPr="00C900C7" w:rsidRDefault="00C300F7" w:rsidP="00862C6B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b/>
                      <w:bCs/>
                      <w:noProof/>
                      <w:lang w:val="vi-VN"/>
                    </w:rPr>
                  </w:pPr>
                  <w:r w:rsidRPr="00C900C7">
                    <w:rPr>
                      <w:rFonts w:eastAsia="Times New Roman"/>
                      <w:b/>
                      <w:bCs/>
                      <w:noProof/>
                      <w:lang w:val="vi-VN"/>
                    </w:rPr>
                    <w:t>Hành động</w:t>
                  </w:r>
                </w:p>
              </w:tc>
            </w:tr>
            <w:tr w:rsidR="00C300F7" w:rsidRPr="00C900C7" w14:paraId="602DAAF1" w14:textId="77777777" w:rsidTr="00FB33BB">
              <w:trPr>
                <w:trHeight w:val="303"/>
                <w:trPrChange w:id="299" w:author="User" w:date="2020-12-04T14:13:00Z">
                  <w:trPr>
                    <w:trHeight w:val="303"/>
                  </w:trPr>
                </w:trPrChange>
              </w:trPr>
              <w:tc>
                <w:tcPr>
                  <w:tcW w:w="670" w:type="dxa"/>
                  <w:shd w:val="clear" w:color="auto" w:fill="FFFFFF" w:themeFill="background1"/>
                  <w:tcPrChange w:id="300" w:author="User" w:date="2020-12-04T14:13:00Z">
                    <w:tcPr>
                      <w:tcW w:w="583" w:type="dxa"/>
                      <w:shd w:val="clear" w:color="auto" w:fill="FFFFFF" w:themeFill="background1"/>
                    </w:tcPr>
                  </w:tcPrChange>
                </w:tcPr>
                <w:p w14:paraId="36BAEC1F" w14:textId="77777777" w:rsidR="00C300F7" w:rsidRPr="00C900C7" w:rsidRDefault="00C300F7" w:rsidP="00862C6B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301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5a</w:t>
                  </w:r>
                </w:p>
              </w:tc>
              <w:tc>
                <w:tcPr>
                  <w:tcW w:w="1654" w:type="dxa"/>
                  <w:shd w:val="clear" w:color="auto" w:fill="FFFFFF" w:themeFill="background1"/>
                  <w:tcPrChange w:id="302" w:author="User" w:date="2020-12-04T14:13:00Z">
                    <w:tcPr>
                      <w:tcW w:w="2944" w:type="dxa"/>
                      <w:gridSpan w:val="3"/>
                      <w:shd w:val="clear" w:color="auto" w:fill="FFFFFF" w:themeFill="background1"/>
                    </w:tcPr>
                  </w:tcPrChange>
                </w:tcPr>
                <w:p w14:paraId="3C013AA7" w14:textId="77777777" w:rsidR="00C300F7" w:rsidRPr="00C900C7" w:rsidRDefault="00C300F7" w:rsidP="00862C6B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303" w:author="User" w:date="2020-12-04T14:13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12" w:type="dxa"/>
                  <w:gridSpan w:val="2"/>
                  <w:shd w:val="clear" w:color="auto" w:fill="FFFFFF" w:themeFill="background1"/>
                  <w:tcPrChange w:id="304" w:author="User" w:date="2020-12-04T14:13:00Z">
                    <w:tcPr>
                      <w:tcW w:w="2434" w:type="dxa"/>
                      <w:gridSpan w:val="2"/>
                      <w:shd w:val="clear" w:color="auto" w:fill="FFFFFF" w:themeFill="background1"/>
                    </w:tcPr>
                  </w:tcPrChange>
                </w:tcPr>
                <w:p w14:paraId="1633E6E5" w14:textId="77777777" w:rsidR="00C300F7" w:rsidRPr="00C900C7" w:rsidRDefault="00C300F7" w:rsidP="00862C6B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/>
                      <w:noProof/>
                    </w:rPr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 xml:space="preserve">Thông báo lỗi: </w:t>
                  </w:r>
                  <w:r w:rsidRPr="00C900C7">
                    <w:rPr>
                      <w:rFonts w:eastAsia="Times New Roman"/>
                      <w:b/>
                      <w:noProof/>
                    </w:rPr>
                    <w:t>Thông tin không hợp lệ</w:t>
                  </w:r>
                </w:p>
              </w:tc>
            </w:tr>
            <w:tr w:rsidR="00C300F7" w:rsidRPr="00C900C7" w14:paraId="11FC6CDC" w14:textId="77777777" w:rsidTr="00FB33BB">
              <w:trPr>
                <w:trHeight w:val="303"/>
                <w:trPrChange w:id="305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0" w:type="dxa"/>
                  <w:shd w:val="clear" w:color="auto" w:fill="FFFFFF" w:themeFill="background1"/>
                  <w:tcPrChange w:id="306" w:author="User" w:date="2020-12-04T14:13:00Z">
                    <w:tcPr>
                      <w:tcW w:w="1554" w:type="dxa"/>
                      <w:gridSpan w:val="2"/>
                      <w:shd w:val="clear" w:color="auto" w:fill="FFFFFF" w:themeFill="background1"/>
                    </w:tcPr>
                  </w:tcPrChange>
                </w:tcPr>
                <w:p w14:paraId="5303D1E4" w14:textId="77777777" w:rsidR="00C300F7" w:rsidRPr="00C900C7" w:rsidRDefault="00C300F7" w:rsidP="00862C6B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307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7a</w:t>
                  </w:r>
                </w:p>
              </w:tc>
              <w:tc>
                <w:tcPr>
                  <w:tcW w:w="1654" w:type="dxa"/>
                  <w:shd w:val="clear" w:color="auto" w:fill="FFFFFF" w:themeFill="background1"/>
                  <w:tcPrChange w:id="308" w:author="User" w:date="2020-12-04T14:13:00Z">
                    <w:tcPr>
                      <w:tcW w:w="1959" w:type="dxa"/>
                      <w:shd w:val="clear" w:color="auto" w:fill="FFFFFF" w:themeFill="background1"/>
                    </w:tcPr>
                  </w:tcPrChange>
                </w:tcPr>
                <w:p w14:paraId="5497F8B6" w14:textId="77777777" w:rsidR="00C300F7" w:rsidRPr="00C900C7" w:rsidRDefault="00C300F7" w:rsidP="00862C6B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309" w:author="User" w:date="2020-12-04T14:13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12" w:type="dxa"/>
                  <w:gridSpan w:val="2"/>
                  <w:shd w:val="clear" w:color="auto" w:fill="FFFFFF" w:themeFill="background1"/>
                  <w:tcPrChange w:id="310" w:author="User" w:date="2020-12-04T14:13:00Z">
                    <w:tcPr>
                      <w:tcW w:w="2434" w:type="dxa"/>
                      <w:gridSpan w:val="2"/>
                      <w:shd w:val="clear" w:color="auto" w:fill="FFFFFF" w:themeFill="background1"/>
                    </w:tcPr>
                  </w:tcPrChange>
                </w:tcPr>
                <w:p w14:paraId="652D32A2" w14:textId="77777777" w:rsidR="00C300F7" w:rsidRPr="00C900C7" w:rsidRDefault="00C300F7" w:rsidP="00862C6B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/>
                      <w:b/>
                      <w:noProof/>
                    </w:rPr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 xml:space="preserve">Thông báo lỗi: </w:t>
                  </w:r>
                  <w:r w:rsidRPr="00C900C7">
                    <w:rPr>
                      <w:rFonts w:eastAsia="Times New Roman"/>
                      <w:b/>
                      <w:noProof/>
                    </w:rPr>
                    <w:t>Thiếu thông tin bắt buộc</w:t>
                  </w:r>
                </w:p>
              </w:tc>
            </w:tr>
            <w:tr w:rsidR="00C300F7" w:rsidRPr="00C900C7" w:rsidDel="00393F73" w14:paraId="667A2076" w14:textId="77777777" w:rsidTr="00FB33BB">
              <w:trPr>
                <w:trHeight w:val="303"/>
                <w:del w:id="311" w:author="User" w:date="2020-12-04T14:12:00Z"/>
                <w:trPrChange w:id="312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0" w:type="dxa"/>
                  <w:shd w:val="clear" w:color="auto" w:fill="FFFFFF" w:themeFill="background1"/>
                  <w:tcPrChange w:id="313" w:author="User" w:date="2020-12-04T14:13:00Z">
                    <w:tcPr>
                      <w:tcW w:w="1554" w:type="dxa"/>
                      <w:gridSpan w:val="2"/>
                      <w:shd w:val="clear" w:color="auto" w:fill="FFFFFF" w:themeFill="background1"/>
                    </w:tcPr>
                  </w:tcPrChange>
                </w:tcPr>
                <w:p w14:paraId="1BE8FF01" w14:textId="77777777" w:rsidR="00C300F7" w:rsidRPr="00C900C7" w:rsidDel="00393F73" w:rsidRDefault="00C300F7" w:rsidP="00862C6B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del w:id="314" w:author="User" w:date="2020-12-04T14:12:00Z"/>
                      <w:rFonts w:eastAsia="Times New Roman"/>
                      <w:noProof/>
                      <w:lang w:val="vi-VN"/>
                    </w:rPr>
                  </w:pPr>
                  <w:del w:id="315" w:author="User" w:date="2020-12-04T14:12:00Z">
                    <w:r w:rsidRPr="00C900C7" w:rsidDel="00CB4434">
                      <w:rPr>
                        <w:rFonts w:eastAsia="Times New Roman"/>
                        <w:noProof/>
                        <w:lang w:val="vi-VN"/>
                      </w:rPr>
                      <w:delText>5aa</w:delText>
                    </w:r>
                  </w:del>
                </w:p>
              </w:tc>
              <w:tc>
                <w:tcPr>
                  <w:tcW w:w="2981" w:type="dxa"/>
                  <w:gridSpan w:val="2"/>
                  <w:shd w:val="clear" w:color="auto" w:fill="FFFFFF" w:themeFill="background1"/>
                  <w:tcPrChange w:id="316" w:author="User" w:date="2020-12-04T14:13:00Z">
                    <w:tcPr>
                      <w:tcW w:w="1959" w:type="dxa"/>
                      <w:shd w:val="clear" w:color="auto" w:fill="FFFFFF" w:themeFill="background1"/>
                    </w:tcPr>
                  </w:tcPrChange>
                </w:tcPr>
                <w:p w14:paraId="548B7CFD" w14:textId="77777777" w:rsidR="00C300F7" w:rsidRPr="00C900C7" w:rsidDel="00393F73" w:rsidRDefault="00C300F7" w:rsidP="00862C6B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del w:id="317" w:author="User" w:date="2020-12-04T14:12:00Z"/>
                      <w:rFonts w:eastAsia="Times New Roman"/>
                      <w:noProof/>
                      <w:lang w:val="vi-VN"/>
                    </w:rPr>
                  </w:pPr>
                  <w:del w:id="318" w:author="User" w:date="2020-12-04T14:12:00Z">
                    <w:r w:rsidRPr="00C900C7" w:rsidDel="00CB4434">
                      <w:rPr>
                        <w:rFonts w:eastAsia="Times New Roman"/>
                        <w:noProof/>
                        <w:lang w:val="vi-VN"/>
                      </w:rPr>
                      <w:delText>Hệ thống</w:delText>
                    </w:r>
                  </w:del>
                </w:p>
              </w:tc>
              <w:tc>
                <w:tcPr>
                  <w:tcW w:w="2385" w:type="dxa"/>
                  <w:shd w:val="clear" w:color="auto" w:fill="FFFFFF" w:themeFill="background1"/>
                  <w:tcPrChange w:id="319" w:author="User" w:date="2020-12-04T14:13:00Z">
                    <w:tcPr>
                      <w:tcW w:w="2434" w:type="dxa"/>
                      <w:gridSpan w:val="2"/>
                      <w:shd w:val="clear" w:color="auto" w:fill="FFFFFF" w:themeFill="background1"/>
                    </w:tcPr>
                  </w:tcPrChange>
                </w:tcPr>
                <w:p w14:paraId="0646D586" w14:textId="77777777" w:rsidR="00C300F7" w:rsidRPr="00C900C7" w:rsidDel="00393F73" w:rsidRDefault="00C300F7" w:rsidP="00862C6B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del w:id="320" w:author="User" w:date="2020-12-04T14:12:00Z"/>
                      <w:rFonts w:eastAsia="Times New Roman"/>
                      <w:noProof/>
                      <w:lang w:val="vi-VN"/>
                    </w:rPr>
                  </w:pPr>
                  <w:del w:id="321" w:author="User" w:date="2020-12-04T14:12:00Z">
                    <w:r w:rsidRPr="00C900C7" w:rsidDel="00CB4434">
                      <w:rPr>
                        <w:rFonts w:eastAsia="Times New Roman"/>
                        <w:noProof/>
                        <w:lang w:val="vi-VN"/>
                      </w:rPr>
                      <w:delText>Điều hướng về trang Đăng nhập (Do tác nhân không đồng ý các điều khoản)</w:delText>
                    </w:r>
                  </w:del>
                </w:p>
              </w:tc>
            </w:tr>
          </w:tbl>
          <w:p w14:paraId="763C4434" w14:textId="77777777" w:rsidR="00C300F7" w:rsidRPr="00C900C7" w:rsidRDefault="00C300F7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</w:p>
        </w:tc>
      </w:tr>
      <w:tr w:rsidR="00C300F7" w:rsidRPr="00C900C7" w14:paraId="7098079F" w14:textId="77777777" w:rsidTr="00FB33BB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141AF1F0" w14:textId="77777777" w:rsidR="00C300F7" w:rsidRPr="00C900C7" w:rsidRDefault="00C300F7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Hậu điều kiện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68C0496C" w14:textId="5A0E0825" w:rsidR="00C300F7" w:rsidRPr="00C900C7" w:rsidRDefault="00C300F7" w:rsidP="00FB33BB">
            <w:pPr>
              <w:pStyle w:val="ListParagraph"/>
              <w:numPr>
                <w:ilvl w:val="0"/>
                <w:numId w:val="2"/>
              </w:numPr>
              <w:spacing w:before="120" w:after="240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</w:rPr>
              <w:t>Hệ thống l</w:t>
            </w:r>
            <w:r w:rsidRPr="00C900C7">
              <w:rPr>
                <w:rFonts w:eastAsia="Times New Roman" w:cs="Times New Roman"/>
                <w:noProof/>
                <w:lang w:val="vi-VN"/>
              </w:rPr>
              <w:t>ưu thông tin</w:t>
            </w:r>
            <w:r w:rsidRPr="00C900C7">
              <w:rPr>
                <w:rFonts w:eastAsia="Times New Roman" w:cs="Times New Roman"/>
                <w:noProof/>
              </w:rPr>
              <w:t xml:space="preserve"> </w:t>
            </w:r>
            <w:r w:rsidR="00A94832">
              <w:rPr>
                <w:rFonts w:eastAsia="Times New Roman" w:cs="Times New Roman"/>
                <w:b/>
                <w:noProof/>
              </w:rPr>
              <w:t>báo cáo</w:t>
            </w:r>
            <w:r w:rsidRPr="00C900C7">
              <w:rPr>
                <w:rFonts w:eastAsia="Times New Roman" w:cs="Times New Roman"/>
                <w:noProof/>
              </w:rPr>
              <w:t>.</w:t>
            </w:r>
          </w:p>
          <w:p w14:paraId="33CD9348" w14:textId="23D00CD0" w:rsidR="00C300F7" w:rsidRPr="00C900C7" w:rsidRDefault="00C300F7" w:rsidP="00FB33BB">
            <w:pPr>
              <w:pStyle w:val="ListParagraph"/>
              <w:numPr>
                <w:ilvl w:val="0"/>
                <w:numId w:val="2"/>
              </w:numPr>
              <w:spacing w:before="120"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Hệ thống thông báo: </w:t>
            </w:r>
            <w:r w:rsidRPr="00C900C7">
              <w:rPr>
                <w:rFonts w:eastAsia="Times New Roman" w:cs="Times New Roman"/>
                <w:b/>
                <w:noProof/>
              </w:rPr>
              <w:t xml:space="preserve">Tạo </w:t>
            </w:r>
            <w:r w:rsidR="00A94832">
              <w:rPr>
                <w:rFonts w:eastAsia="Times New Roman" w:cs="Times New Roman"/>
                <w:b/>
                <w:noProof/>
              </w:rPr>
              <w:t>báo cáo</w:t>
            </w:r>
            <w:r w:rsidRPr="00C900C7">
              <w:rPr>
                <w:rFonts w:eastAsia="Times New Roman" w:cs="Times New Roman"/>
                <w:b/>
                <w:noProof/>
              </w:rPr>
              <w:t xml:space="preserve"> thành công.</w:t>
            </w:r>
          </w:p>
        </w:tc>
      </w:tr>
      <w:tr w:rsidR="00C300F7" w:rsidRPr="00C900C7" w14:paraId="6B84EDB8" w14:textId="77777777" w:rsidTr="00FB33BB">
        <w:trPr>
          <w:trHeight w:val="1196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3695022" w14:textId="77777777" w:rsidR="00C300F7" w:rsidRPr="00C900C7" w:rsidRDefault="00C300F7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Yêu cầu phi chức năng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54"/>
              <w:gridCol w:w="4393"/>
            </w:tblGrid>
            <w:tr w:rsidR="00C300F7" w:rsidRPr="00C900C7" w14:paraId="4442702B" w14:textId="77777777" w:rsidTr="00FB33BB">
              <w:trPr>
                <w:trHeight w:val="147"/>
              </w:trPr>
              <w:tc>
                <w:tcPr>
                  <w:tcW w:w="1554" w:type="dxa"/>
                  <w:shd w:val="clear" w:color="auto" w:fill="B4C6E7" w:themeFill="accent1" w:themeFillTint="66"/>
                </w:tcPr>
                <w:p w14:paraId="4A33D515" w14:textId="77777777" w:rsidR="00C300F7" w:rsidRPr="00C900C7" w:rsidRDefault="00C300F7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Mã</w:t>
                  </w:r>
                </w:p>
              </w:tc>
              <w:tc>
                <w:tcPr>
                  <w:tcW w:w="4393" w:type="dxa"/>
                  <w:shd w:val="clear" w:color="auto" w:fill="B4C6E7" w:themeFill="accent1" w:themeFillTint="66"/>
                </w:tcPr>
                <w:p w14:paraId="41827154" w14:textId="77777777" w:rsidR="00C300F7" w:rsidRPr="00C900C7" w:rsidRDefault="00C300F7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Nội dung</w:t>
                  </w:r>
                </w:p>
              </w:tc>
            </w:tr>
            <w:tr w:rsidR="00C300F7" w:rsidRPr="00C900C7" w14:paraId="6EF2A2B0" w14:textId="77777777" w:rsidTr="00FB33BB">
              <w:trPr>
                <w:trHeight w:val="152"/>
              </w:trPr>
              <w:tc>
                <w:tcPr>
                  <w:tcW w:w="1554" w:type="dxa"/>
                  <w:shd w:val="clear" w:color="auto" w:fill="FFFFFF" w:themeFill="background1"/>
                </w:tcPr>
                <w:p w14:paraId="43D5F47E" w14:textId="77777777" w:rsidR="00C300F7" w:rsidRPr="00C900C7" w:rsidRDefault="00C300F7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NFR</w:t>
                  </w:r>
                  <w:r w:rsidRPr="00C900C7">
                    <w:rPr>
                      <w:rFonts w:eastAsia="Times New Roman" w:cs="Times New Roman"/>
                      <w:noProof/>
                    </w:rPr>
                    <w:t>E</w:t>
                  </w: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001</w:t>
                  </w:r>
                  <w:r w:rsidRPr="00C900C7">
                    <w:rPr>
                      <w:rFonts w:eastAsia="Times New Roman" w:cs="Times New Roman"/>
                      <w:noProof/>
                    </w:rPr>
                    <w:t>-1</w:t>
                  </w:r>
                </w:p>
              </w:tc>
              <w:tc>
                <w:tcPr>
                  <w:tcW w:w="4393" w:type="dxa"/>
                  <w:shd w:val="clear" w:color="auto" w:fill="FFFFFF" w:themeFill="background1"/>
                </w:tcPr>
                <w:p w14:paraId="02115B92" w14:textId="77777777" w:rsidR="00C300F7" w:rsidRPr="00C900C7" w:rsidRDefault="00C300F7" w:rsidP="00862C6B">
                  <w:pPr>
                    <w:framePr w:hSpace="180" w:wrap="around" w:vAnchor="text" w:hAnchor="text" w:y="1"/>
                    <w:spacing w:before="120"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</w:rPr>
                    <w:t>Sự kiện 3, 4 xảy ra đồng thời</w:t>
                  </w:r>
                </w:p>
              </w:tc>
            </w:tr>
          </w:tbl>
          <w:p w14:paraId="6D58320C" w14:textId="77777777" w:rsidR="00C300F7" w:rsidRPr="00C900C7" w:rsidRDefault="00C300F7" w:rsidP="00FB33BB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</w:p>
        </w:tc>
      </w:tr>
    </w:tbl>
    <w:p w14:paraId="54C8C9BA" w14:textId="77777777" w:rsidR="00947112" w:rsidRDefault="00947112" w:rsidP="00947112">
      <w:pPr>
        <w:pStyle w:val="ListParagraph"/>
        <w:ind w:left="1080"/>
      </w:pPr>
    </w:p>
    <w:sectPr w:rsidR="00947112" w:rsidSect="007D79D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652CA"/>
    <w:multiLevelType w:val="multilevel"/>
    <w:tmpl w:val="94B09D2A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B26259A"/>
    <w:multiLevelType w:val="hybridMultilevel"/>
    <w:tmpl w:val="7FFA152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42D1E"/>
    <w:multiLevelType w:val="hybridMultilevel"/>
    <w:tmpl w:val="CAD4C260"/>
    <w:lvl w:ilvl="0" w:tplc="620A9E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B2FE3"/>
    <w:multiLevelType w:val="hybridMultilevel"/>
    <w:tmpl w:val="29142942"/>
    <w:lvl w:ilvl="0" w:tplc="AEBE493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97B3A"/>
    <w:multiLevelType w:val="multilevel"/>
    <w:tmpl w:val="7190198C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95633FD"/>
    <w:multiLevelType w:val="hybridMultilevel"/>
    <w:tmpl w:val="50E48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D2AF9"/>
    <w:multiLevelType w:val="multilevel"/>
    <w:tmpl w:val="30AEE3BC"/>
    <w:lvl w:ilvl="0">
      <w:start w:val="1"/>
      <w:numFmt w:val="decimal"/>
      <w:pStyle w:val="heading3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7" w15:restartNumberingAfterBreak="0">
    <w:nsid w:val="701E7A45"/>
    <w:multiLevelType w:val="hybridMultilevel"/>
    <w:tmpl w:val="CB40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12B8A"/>
    <w:multiLevelType w:val="hybridMultilevel"/>
    <w:tmpl w:val="EFA8C00A"/>
    <w:lvl w:ilvl="0" w:tplc="02DC1D5E">
      <w:start w:val="50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2"/>
    </w:lvlOverride>
  </w:num>
  <w:num w:numId="8">
    <w:abstractNumId w:val="5"/>
  </w:num>
  <w:num w:numId="9">
    <w:abstractNumId w:val="7"/>
  </w:num>
  <w:num w:numId="10">
    <w:abstractNumId w:val="0"/>
  </w:num>
  <w:num w:numId="11">
    <w:abstractNumId w:val="4"/>
    <w:lvlOverride w:ilvl="0">
      <w:startOverride w:val="1"/>
    </w:lvlOverride>
    <w:lvlOverride w:ilvl="1">
      <w:startOverride w:val="2"/>
    </w:lvlOverride>
    <w:lvlOverride w:ilvl="2">
      <w:startOverride w:val="3"/>
    </w:lvlOverride>
  </w:num>
  <w:num w:numId="12">
    <w:abstractNumId w:val="4"/>
    <w:lvlOverride w:ilvl="0">
      <w:startOverride w:val="1"/>
    </w:lvlOverride>
    <w:lvlOverride w:ilvl="1">
      <w:startOverride w:val="2"/>
    </w:lvlOverride>
    <w:lvlOverride w:ilvl="2">
      <w:startOverride w:val="4"/>
    </w:lvlOverride>
  </w:num>
  <w:num w:numId="13">
    <w:abstractNumId w:val="4"/>
    <w:lvlOverride w:ilvl="0">
      <w:startOverride w:val="1"/>
    </w:lvlOverride>
    <w:lvlOverride w:ilvl="1">
      <w:startOverride w:val="2"/>
    </w:lvlOverride>
    <w:lvlOverride w:ilvl="2">
      <w:startOverride w:val="5"/>
    </w:lvlOverride>
  </w:num>
  <w:num w:numId="14">
    <w:abstractNumId w:val="4"/>
    <w:lvlOverride w:ilvl="0">
      <w:startOverride w:val="1"/>
    </w:lvlOverride>
    <w:lvlOverride w:ilvl="1">
      <w:startOverride w:val="2"/>
    </w:lvlOverride>
    <w:lvlOverride w:ilvl="2">
      <w:startOverride w:val="6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35B"/>
    <w:rsid w:val="002F7014"/>
    <w:rsid w:val="003D706B"/>
    <w:rsid w:val="00574881"/>
    <w:rsid w:val="005D59AA"/>
    <w:rsid w:val="007D79D7"/>
    <w:rsid w:val="00862C6B"/>
    <w:rsid w:val="00947112"/>
    <w:rsid w:val="00A94832"/>
    <w:rsid w:val="00C300F7"/>
    <w:rsid w:val="00CE41BF"/>
    <w:rsid w:val="00D94941"/>
    <w:rsid w:val="00DE67C1"/>
    <w:rsid w:val="00E5057F"/>
    <w:rsid w:val="00FB435B"/>
    <w:rsid w:val="00FE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778B6"/>
  <w15:chartTrackingRefBased/>
  <w15:docId w15:val="{DA80E8DC-EED2-4F7F-B4A5-B4AA6396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0">
    <w:name w:val="heading 1"/>
    <w:basedOn w:val="Normal"/>
    <w:next w:val="Normal"/>
    <w:link w:val="Heading1Char"/>
    <w:uiPriority w:val="9"/>
    <w:qFormat/>
    <w:rsid w:val="00574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0">
    <w:name w:val="heading 2"/>
    <w:basedOn w:val="Normal"/>
    <w:next w:val="Normal"/>
    <w:link w:val="Heading2Char"/>
    <w:uiPriority w:val="9"/>
    <w:semiHidden/>
    <w:unhideWhenUsed/>
    <w:qFormat/>
    <w:rsid w:val="00574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0">
    <w:name w:val="heading 3"/>
    <w:basedOn w:val="Normal"/>
    <w:next w:val="Normal"/>
    <w:link w:val="Heading3Char"/>
    <w:uiPriority w:val="9"/>
    <w:semiHidden/>
    <w:unhideWhenUsed/>
    <w:qFormat/>
    <w:rsid w:val="005748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74881"/>
    <w:pPr>
      <w:ind w:left="720"/>
      <w:contextualSpacing/>
    </w:pPr>
  </w:style>
  <w:style w:type="paragraph" w:customStyle="1" w:styleId="heading1">
    <w:name w:val="heading1"/>
    <w:basedOn w:val="Heading10"/>
    <w:link w:val="heading1Char0"/>
    <w:qFormat/>
    <w:rsid w:val="00574881"/>
    <w:pPr>
      <w:numPr>
        <w:numId w:val="1"/>
      </w:numPr>
    </w:pPr>
    <w:rPr>
      <w:rFonts w:ascii="Times New Roman" w:hAnsi="Times New Roman" w:cs="Times New Roman"/>
      <w:color w:val="000000" w:themeColor="text1"/>
      <w:sz w:val="28"/>
      <w:szCs w:val="28"/>
    </w:rPr>
  </w:style>
  <w:style w:type="table" w:styleId="TableGrid">
    <w:name w:val="Table Grid"/>
    <w:basedOn w:val="TableNormal"/>
    <w:uiPriority w:val="39"/>
    <w:rsid w:val="00574881"/>
    <w:pPr>
      <w:spacing w:after="0" w:line="240" w:lineRule="auto"/>
    </w:pPr>
    <w:rPr>
      <w:rFonts w:ascii="Times New Roman" w:hAnsi="Times New Roman"/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0"/>
    <w:uiPriority w:val="9"/>
    <w:rsid w:val="00574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0">
    <w:name w:val="heading1 Char"/>
    <w:basedOn w:val="Heading1Char"/>
    <w:link w:val="heading1"/>
    <w:rsid w:val="00574881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74881"/>
  </w:style>
  <w:style w:type="paragraph" w:customStyle="1" w:styleId="heading3">
    <w:name w:val="heading3"/>
    <w:basedOn w:val="Heading30"/>
    <w:link w:val="heading3Char0"/>
    <w:qFormat/>
    <w:rsid w:val="00574881"/>
    <w:pPr>
      <w:numPr>
        <w:numId w:val="6"/>
      </w:numPr>
      <w:tabs>
        <w:tab w:val="left" w:pos="4080"/>
      </w:tabs>
      <w:jc w:val="both"/>
      <w:outlineLvl w:val="6"/>
    </w:pPr>
    <w:rPr>
      <w:rFonts w:ascii="Times New Roman" w:hAnsi="Times New Roman" w:cs="Times New Roman"/>
      <w:color w:val="000000" w:themeColor="text1"/>
      <w:sz w:val="28"/>
    </w:rPr>
  </w:style>
  <w:style w:type="paragraph" w:customStyle="1" w:styleId="heading2">
    <w:name w:val="heading2"/>
    <w:basedOn w:val="Heading20"/>
    <w:link w:val="heading2Char0"/>
    <w:qFormat/>
    <w:rsid w:val="00574881"/>
    <w:pPr>
      <w:numPr>
        <w:ilvl w:val="1"/>
        <w:numId w:val="1"/>
      </w:numPr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0"/>
    <w:uiPriority w:val="9"/>
    <w:semiHidden/>
    <w:rsid w:val="005748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3Char0">
    <w:name w:val="heading3 Char"/>
    <w:basedOn w:val="Heading3Char"/>
    <w:link w:val="heading3"/>
    <w:rsid w:val="00574881"/>
    <w:rPr>
      <w:rFonts w:ascii="Times New Roman" w:eastAsiaTheme="majorEastAsia" w:hAnsi="Times New Roman" w:cs="Times New Roman"/>
      <w:color w:val="000000" w:themeColor="text1"/>
      <w:sz w:val="28"/>
      <w:szCs w:val="24"/>
    </w:rPr>
  </w:style>
  <w:style w:type="character" w:customStyle="1" w:styleId="Heading2Char">
    <w:name w:val="Heading 2 Char"/>
    <w:basedOn w:val="DefaultParagraphFont"/>
    <w:link w:val="Heading20"/>
    <w:uiPriority w:val="9"/>
    <w:semiHidden/>
    <w:rsid w:val="005748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2Char0">
    <w:name w:val="heading2 Char"/>
    <w:basedOn w:val="Heading2Char"/>
    <w:link w:val="heading2"/>
    <w:rsid w:val="00574881"/>
    <w:rPr>
      <w:rFonts w:ascii="Times New Roman" w:eastAsiaTheme="majorEastAsia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HIEN 176017</dc:creator>
  <cp:keywords/>
  <dc:description/>
  <cp:lastModifiedBy>NGUYEN THI THU HIEN 176017</cp:lastModifiedBy>
  <cp:revision>4</cp:revision>
  <dcterms:created xsi:type="dcterms:W3CDTF">2021-10-17T02:13:00Z</dcterms:created>
  <dcterms:modified xsi:type="dcterms:W3CDTF">2021-10-17T11:20:00Z</dcterms:modified>
</cp:coreProperties>
</file>