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DC2" w:rsidRPr="008A008B" w:rsidRDefault="005D7DC2" w:rsidP="005D7DC2">
      <w:pPr>
        <w:pStyle w:val="ListParagraph"/>
        <w:numPr>
          <w:ilvl w:val="0"/>
          <w:numId w:val="4"/>
        </w:numPr>
        <w:tabs>
          <w:tab w:val="left" w:pos="4080"/>
        </w:tabs>
        <w:spacing w:before="0" w:after="160" w:line="259" w:lineRule="auto"/>
        <w:jc w:val="both"/>
        <w:outlineLvl w:val="6"/>
        <w:rPr>
          <w:rFonts w:cs="Times New Roman"/>
          <w:b/>
        </w:rPr>
      </w:pPr>
      <w:bookmarkStart w:id="0" w:name="_Toc73987838"/>
      <w:r w:rsidRPr="008A008B">
        <w:rPr>
          <w:rFonts w:cs="Times New Roman"/>
          <w:b/>
        </w:rPr>
        <w:t xml:space="preserve">UCA001: Tạo </w:t>
      </w:r>
      <w:r w:rsidR="001510C7">
        <w:rPr>
          <w:rFonts w:cs="Times New Roman"/>
          <w:b/>
        </w:rPr>
        <w:t>tài khoản nhân viên</w:t>
      </w:r>
      <w:r w:rsidRPr="008A008B">
        <w:rPr>
          <w:rFonts w:cs="Times New Roman"/>
          <w:b/>
        </w:rPr>
        <w:t>.</w:t>
      </w:r>
      <w:bookmarkEnd w:id="0"/>
      <w:r w:rsidRPr="008A008B">
        <w:rPr>
          <w:rFonts w:cs="Times New Roman"/>
          <w:b/>
        </w:rPr>
        <w:tab/>
      </w:r>
    </w:p>
    <w:tbl>
      <w:tblPr>
        <w:tblpPr w:leftFromText="180" w:rightFromText="180" w:vertAnchor="text" w:tblpY="1"/>
        <w:tblOverlap w:val="never"/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3"/>
        <w:gridCol w:w="882"/>
        <w:gridCol w:w="1301"/>
        <w:gridCol w:w="1619"/>
        <w:gridCol w:w="4019"/>
      </w:tblGrid>
      <w:tr w:rsidR="005D7DC2" w:rsidRPr="008A008B" w:rsidTr="00396BDC">
        <w:tc>
          <w:tcPr>
            <w:tcW w:w="15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6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8A008B">
              <w:rPr>
                <w:rFonts w:cs="Times New Roman"/>
              </w:rPr>
              <w:t>UCA001</w:t>
            </w:r>
          </w:p>
        </w:tc>
        <w:tc>
          <w:tcPr>
            <w:tcW w:w="130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E7E6E6" w:themeFill="background2"/>
          </w:tcPr>
          <w:p w:rsidR="005D7DC2" w:rsidRPr="008A008B" w:rsidRDefault="005D7DC2" w:rsidP="005D7DC2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0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8A008B">
              <w:rPr>
                <w:rFonts w:cs="Times New Roman"/>
              </w:rPr>
              <w:t xml:space="preserve">Tạo </w:t>
            </w:r>
            <w:r w:rsidR="001510C7">
              <w:rPr>
                <w:rFonts w:cs="Times New Roman"/>
              </w:rPr>
              <w:t>tài khoản nhân viên</w:t>
            </w:r>
            <w:r>
              <w:rPr>
                <w:rFonts w:cs="Times New Roman"/>
              </w:rPr>
              <w:t>.</w:t>
            </w:r>
          </w:p>
        </w:tc>
      </w:tr>
      <w:tr w:rsidR="005D7DC2" w:rsidRPr="008A008B" w:rsidTr="00396BDC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64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</w:rPr>
              <w:t>Quản lý</w:t>
            </w:r>
            <w:r>
              <w:rPr>
                <w:rFonts w:eastAsia="Times New Roman" w:cs="Times New Roman"/>
                <w:noProof/>
              </w:rPr>
              <w:t>.</w:t>
            </w:r>
          </w:p>
        </w:tc>
      </w:tr>
      <w:tr w:rsidR="005D7DC2" w:rsidRPr="008A008B" w:rsidTr="00396BDC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7E6E6" w:themeFill="background2"/>
          </w:tcPr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64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>
              <w:rPr>
                <w:rFonts w:eastAsia="Times New Roman" w:cs="Times New Roman"/>
                <w:noProof/>
              </w:rPr>
              <w:t xml:space="preserve">Tạo </w:t>
            </w:r>
            <w:r w:rsidR="001510C7">
              <w:rPr>
                <w:rFonts w:eastAsia="Times New Roman" w:cs="Times New Roman"/>
                <w:noProof/>
              </w:rPr>
              <w:t>tài khoản nhân viên</w:t>
            </w:r>
            <w:r>
              <w:rPr>
                <w:rFonts w:eastAsia="Times New Roman" w:cs="Times New Roman"/>
                <w:noProof/>
              </w:rPr>
              <w:t>.</w:t>
            </w:r>
          </w:p>
        </w:tc>
      </w:tr>
      <w:tr w:rsidR="005D7DC2" w:rsidRPr="008A008B" w:rsidTr="00396BDC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64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</w:rPr>
              <w:t xml:space="preserve">Chọn tính năng </w:t>
            </w:r>
            <w:r w:rsidRPr="008A008B">
              <w:rPr>
                <w:rFonts w:eastAsia="Times New Roman" w:cs="Times New Roman"/>
                <w:b/>
                <w:noProof/>
              </w:rPr>
              <w:t xml:space="preserve">Tạo </w:t>
            </w:r>
            <w:r w:rsidR="001510C7">
              <w:rPr>
                <w:rFonts w:eastAsia="Times New Roman" w:cs="Times New Roman"/>
                <w:b/>
                <w:noProof/>
              </w:rPr>
              <w:t>tài khoản nhân viên</w:t>
            </w:r>
            <w:r>
              <w:rPr>
                <w:rFonts w:eastAsia="Times New Roman" w:cs="Times New Roman"/>
                <w:b/>
                <w:noProof/>
              </w:rPr>
              <w:t>.</w:t>
            </w:r>
          </w:p>
        </w:tc>
      </w:tr>
      <w:tr w:rsidR="005D7DC2" w:rsidRPr="008A008B" w:rsidTr="00396BDC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E7E6E6" w:themeFill="background2"/>
          </w:tcPr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645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</w:rPr>
              <w:t xml:space="preserve">Đăng nhập thành công bằng </w:t>
            </w:r>
            <w:r w:rsidR="001510C7">
              <w:rPr>
                <w:rFonts w:eastAsia="Times New Roman" w:cs="Times New Roman"/>
                <w:noProof/>
              </w:rPr>
              <w:t>tài khoản nhân viên</w:t>
            </w:r>
            <w:r w:rsidRPr="008A008B">
              <w:rPr>
                <w:rFonts w:eastAsia="Times New Roman" w:cs="Times New Roman"/>
                <w:noProof/>
              </w:rPr>
              <w:t xml:space="preserve"> </w:t>
            </w:r>
            <w:r w:rsidRPr="008A008B">
              <w:rPr>
                <w:rFonts w:eastAsia="Times New Roman" w:cs="Times New Roman"/>
                <w:b/>
                <w:noProof/>
              </w:rPr>
              <w:t>Quản lý</w:t>
            </w:r>
            <w:r>
              <w:rPr>
                <w:rFonts w:eastAsia="Times New Roman" w:cs="Times New Roman"/>
                <w:b/>
                <w:noProof/>
              </w:rPr>
              <w:t>.</w:t>
            </w:r>
          </w:p>
        </w:tc>
      </w:tr>
      <w:tr w:rsidR="005D7DC2" w:rsidRPr="008A008B" w:rsidTr="00396BDC">
        <w:trPr>
          <w:trHeight w:val="975"/>
        </w:trPr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Luồng sự kiện chính</w:t>
            </w:r>
          </w:p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(Thành công)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7DC2" w:rsidRPr="008A008B" w:rsidRDefault="005D7DC2" w:rsidP="00396BDC">
            <w:pPr>
              <w:spacing w:after="240"/>
              <w:jc w:val="center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5645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2"/>
              <w:gridCol w:w="1654"/>
              <w:gridCol w:w="3295"/>
            </w:tblGrid>
            <w:tr w:rsidR="005D7DC2" w:rsidRPr="008A008B" w:rsidTr="00396BDC">
              <w:trPr>
                <w:trHeight w:val="147"/>
              </w:trPr>
              <w:tc>
                <w:tcPr>
                  <w:tcW w:w="673" w:type="dxa"/>
                  <w:shd w:val="clear" w:color="auto" w:fill="BDD6EE" w:themeFill="accent1" w:themeFillTint="66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DD6EE" w:themeFill="accent1" w:themeFillTint="66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09" w:type="dxa"/>
                  <w:shd w:val="clear" w:color="auto" w:fill="BDD6EE" w:themeFill="accent1" w:themeFillTint="66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3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5D7DC2" w:rsidRPr="008A008B" w:rsidTr="00396BDC">
              <w:trPr>
                <w:trHeight w:val="303"/>
              </w:trPr>
              <w:tc>
                <w:tcPr>
                  <w:tcW w:w="673" w:type="dxa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4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654" w:type="dxa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5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noProof/>
                    </w:rPr>
                    <w:t xml:space="preserve">Chọn tính năng </w:t>
                  </w:r>
                  <w:r w:rsidRPr="008A008B">
                    <w:rPr>
                      <w:rFonts w:eastAsia="Times New Roman" w:cs="Times New Roman"/>
                      <w:b/>
                      <w:noProof/>
                    </w:rPr>
                    <w:t xml:space="preserve">Tạo </w:t>
                  </w:r>
                  <w:r w:rsidR="001510C7">
                    <w:rPr>
                      <w:rFonts w:eastAsia="Times New Roman" w:cs="Times New Roman"/>
                      <w:b/>
                      <w:noProof/>
                    </w:rPr>
                    <w:t>tài khoản nhân viên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>.</w:t>
                  </w:r>
                </w:p>
              </w:tc>
            </w:tr>
            <w:tr w:rsidR="005D7DC2" w:rsidRPr="008A008B" w:rsidTr="00396BDC">
              <w:trPr>
                <w:trHeight w:val="303"/>
              </w:trPr>
              <w:tc>
                <w:tcPr>
                  <w:tcW w:w="673" w:type="dxa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6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654" w:type="dxa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7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giao diện </w:t>
                  </w:r>
                  <w:r w:rsidRPr="008A008B">
                    <w:rPr>
                      <w:rFonts w:eastAsia="Times New Roman" w:cs="Times New Roman"/>
                      <w:b/>
                      <w:noProof/>
                    </w:rPr>
                    <w:t xml:space="preserve">Tạo </w:t>
                  </w:r>
                  <w:r w:rsidR="001510C7">
                    <w:rPr>
                      <w:rFonts w:eastAsia="Times New Roman" w:cs="Times New Roman"/>
                      <w:b/>
                      <w:noProof/>
                    </w:rPr>
                    <w:t>tài khoản nhân viên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>.</w:t>
                  </w:r>
                </w:p>
              </w:tc>
            </w:tr>
            <w:tr w:rsidR="005D7DC2" w:rsidRPr="008A008B" w:rsidTr="00396BDC">
              <w:trPr>
                <w:trHeight w:val="303"/>
              </w:trPr>
              <w:tc>
                <w:tcPr>
                  <w:tcW w:w="673" w:type="dxa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8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3</w:t>
                  </w:r>
                </w:p>
              </w:tc>
              <w:tc>
                <w:tcPr>
                  <w:tcW w:w="1654" w:type="dxa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9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</w:tcPr>
                <w:p w:rsidR="005D7DC2" w:rsidRPr="005D7DC2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 xml:space="preserve">Nhập thông tin </w:t>
                  </w:r>
                  <w:r w:rsidR="001510C7">
                    <w:rPr>
                      <w:rFonts w:eastAsia="Times New Roman" w:cs="Times New Roman"/>
                      <w:noProof/>
                      <w:lang w:val="vi-VN"/>
                    </w:rPr>
                    <w:t>tài khoản nhân viên</w:t>
                  </w: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 xml:space="preserve"> </w:t>
                  </w:r>
                  <w:r w:rsidRPr="008A008B">
                    <w:rPr>
                      <w:rFonts w:eastAsia="Times New Roman" w:cs="Times New Roman"/>
                      <w:noProof/>
                    </w:rPr>
                    <w:t>(Nội dung chi tiết ở bên dưới)</w:t>
                  </w:r>
                  <w:r>
                    <w:rPr>
                      <w:rFonts w:eastAsia="Times New Roman" w:cs="Times New Roman"/>
                      <w:noProof/>
                    </w:rPr>
                    <w:t>.</w:t>
                  </w:r>
                </w:p>
              </w:tc>
            </w:tr>
            <w:tr w:rsidR="005D7DC2" w:rsidRPr="008A008B" w:rsidTr="00396BDC">
              <w:trPr>
                <w:trHeight w:val="303"/>
              </w:trPr>
              <w:tc>
                <w:tcPr>
                  <w:tcW w:w="673" w:type="dxa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0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4</w:t>
                  </w:r>
                </w:p>
              </w:tc>
              <w:tc>
                <w:tcPr>
                  <w:tcW w:w="1654" w:type="dxa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1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</w:rPr>
                    <w:t>Kiểm tra tính hợp lệ của thông tin</w:t>
                  </w:r>
                  <w:r>
                    <w:rPr>
                      <w:rFonts w:eastAsia="Times New Roman" w:cs="Times New Roman"/>
                      <w:noProof/>
                    </w:rPr>
                    <w:t>.</w:t>
                  </w:r>
                </w:p>
              </w:tc>
            </w:tr>
            <w:tr w:rsidR="005D7DC2" w:rsidRPr="008A008B" w:rsidTr="00396BDC">
              <w:trPr>
                <w:trHeight w:val="303"/>
              </w:trPr>
              <w:tc>
                <w:tcPr>
                  <w:tcW w:w="673" w:type="dxa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2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5</w:t>
                  </w:r>
                </w:p>
              </w:tc>
              <w:tc>
                <w:tcPr>
                  <w:tcW w:w="1654" w:type="dxa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3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9" w:type="dxa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</w:rPr>
                    <w:t xml:space="preserve">Xác nhận </w:t>
                  </w:r>
                  <w:r w:rsidRPr="008A008B">
                    <w:rPr>
                      <w:rFonts w:eastAsia="Times New Roman" w:cs="Times New Roman"/>
                      <w:b/>
                      <w:noProof/>
                    </w:rPr>
                    <w:t xml:space="preserve">Tạo </w:t>
                  </w:r>
                  <w:r w:rsidR="001510C7">
                    <w:rPr>
                      <w:rFonts w:eastAsia="Times New Roman" w:cs="Times New Roman"/>
                      <w:b/>
                      <w:noProof/>
                    </w:rPr>
                    <w:t>tài khoản nhân viên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>.</w:t>
                  </w:r>
                </w:p>
              </w:tc>
            </w:tr>
            <w:tr w:rsidR="005D7DC2" w:rsidRPr="008A008B" w:rsidTr="00396BDC">
              <w:trPr>
                <w:trHeight w:val="303"/>
              </w:trPr>
              <w:tc>
                <w:tcPr>
                  <w:tcW w:w="673" w:type="dxa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4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6</w:t>
                  </w:r>
                </w:p>
              </w:tc>
              <w:tc>
                <w:tcPr>
                  <w:tcW w:w="1654" w:type="dxa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5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</w:tcPr>
                <w:p w:rsidR="005D7DC2" w:rsidRPr="005D7DC2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Kiểm tra các trường bắt buộc nhưng chưa có thông tin</w:t>
                  </w:r>
                  <w:r>
                    <w:rPr>
                      <w:rFonts w:eastAsia="Times New Roman" w:cs="Times New Roman"/>
                      <w:noProof/>
                    </w:rPr>
                    <w:t>.</w:t>
                  </w:r>
                </w:p>
              </w:tc>
            </w:tr>
            <w:tr w:rsidR="005D7DC2" w:rsidRPr="008A008B" w:rsidTr="00396BDC">
              <w:trPr>
                <w:trHeight w:val="303"/>
              </w:trPr>
              <w:tc>
                <w:tcPr>
                  <w:tcW w:w="673" w:type="dxa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6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lastRenderedPageBreak/>
                    <w:t>7</w:t>
                  </w:r>
                </w:p>
              </w:tc>
              <w:tc>
                <w:tcPr>
                  <w:tcW w:w="1654" w:type="dxa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7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</w:rPr>
                    <w:t xml:space="preserve">Kiểm tra trùng lặp </w:t>
                  </w:r>
                  <w:r w:rsidRPr="008A008B">
                    <w:rPr>
                      <w:rFonts w:eastAsia="Times New Roman" w:cs="Times New Roman"/>
                      <w:b/>
                      <w:noProof/>
                    </w:rPr>
                    <w:t>địa chỉ email/SĐT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>.</w:t>
                  </w:r>
                </w:p>
              </w:tc>
            </w:tr>
            <w:tr w:rsidR="005D7DC2" w:rsidRPr="008A008B" w:rsidTr="00396BDC">
              <w:trPr>
                <w:trHeight w:val="303"/>
              </w:trPr>
              <w:tc>
                <w:tcPr>
                  <w:tcW w:w="673" w:type="dxa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8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8</w:t>
                  </w:r>
                </w:p>
              </w:tc>
              <w:tc>
                <w:tcPr>
                  <w:tcW w:w="1654" w:type="dxa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9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</w:tcPr>
                <w:p w:rsidR="005D7DC2" w:rsidRPr="008A008B" w:rsidRDefault="005D7DC2" w:rsidP="009310BB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after="240" w:line="240" w:lineRule="auto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 xml:space="preserve">Lưu thông tin </w:t>
                  </w:r>
                  <w:r w:rsidR="001510C7">
                    <w:rPr>
                      <w:rFonts w:eastAsia="Times New Roman" w:cs="Times New Roman"/>
                      <w:noProof/>
                      <w:lang w:val="vi-VN"/>
                    </w:rPr>
                    <w:t>tài khoản nhân viên</w:t>
                  </w:r>
                  <w:r w:rsidRPr="008A008B">
                    <w:rPr>
                      <w:rFonts w:eastAsia="Times New Roman" w:cs="Times New Roman"/>
                      <w:noProof/>
                    </w:rPr>
                    <w:t>.</w:t>
                  </w:r>
                </w:p>
                <w:p w:rsidR="005D7DC2" w:rsidRPr="008A008B" w:rsidRDefault="005D7DC2" w:rsidP="009310BB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after="240" w:line="240" w:lineRule="auto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noProof/>
                    </w:rPr>
                    <w:t xml:space="preserve">Thông báo: </w:t>
                  </w:r>
                  <w:r w:rsidRPr="008A008B">
                    <w:rPr>
                      <w:rFonts w:eastAsia="Times New Roman" w:cs="Times New Roman"/>
                      <w:b/>
                      <w:noProof/>
                    </w:rPr>
                    <w:t xml:space="preserve">Tạo </w:t>
                  </w:r>
                  <w:r w:rsidR="001510C7">
                    <w:rPr>
                      <w:rFonts w:eastAsia="Times New Roman" w:cs="Times New Roman"/>
                      <w:b/>
                      <w:noProof/>
                    </w:rPr>
                    <w:t>tài khoản nhân viên</w:t>
                  </w:r>
                  <w:r w:rsidRPr="008A008B">
                    <w:rPr>
                      <w:rFonts w:eastAsia="Times New Roman" w:cs="Times New Roman"/>
                      <w:b/>
                      <w:noProof/>
                    </w:rPr>
                    <w:t xml:space="preserve"> thành công.</w:t>
                  </w:r>
                </w:p>
              </w:tc>
            </w:tr>
          </w:tbl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5D7DC2" w:rsidRPr="008A008B" w:rsidTr="00396BDC">
        <w:trPr>
          <w:trHeight w:hRule="exact" w:val="550"/>
        </w:trPr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Luồng sự kiện thay thế</w:t>
            </w:r>
          </w:p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(Thành công)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  <w:tc>
          <w:tcPr>
            <w:tcW w:w="5645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8A008B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5D7DC2" w:rsidRPr="008A008B" w:rsidTr="00396BDC">
        <w:trPr>
          <w:trHeight w:val="2150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5D7DC2" w:rsidRPr="005D7DC2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 xml:space="preserve">Luồng sự kiện </w:t>
            </w:r>
            <w:r>
              <w:rPr>
                <w:rFonts w:eastAsia="Times New Roman" w:cs="Times New Roman"/>
                <w:b/>
                <w:bCs/>
                <w:noProof/>
              </w:rPr>
              <w:t>ngoại lệ</w:t>
            </w:r>
          </w:p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:rsidR="005D7DC2" w:rsidRPr="008A008B" w:rsidRDefault="005D7DC2" w:rsidP="00396BDC">
            <w:pPr>
              <w:spacing w:after="240"/>
              <w:jc w:val="center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564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0"/>
              <w:gridCol w:w="1654"/>
              <w:gridCol w:w="1127"/>
              <w:gridCol w:w="2170"/>
            </w:tblGrid>
            <w:tr w:rsidR="007D0A68" w:rsidRPr="008A008B" w:rsidTr="005D7DC2">
              <w:trPr>
                <w:trHeight w:val="147"/>
              </w:trPr>
              <w:tc>
                <w:tcPr>
                  <w:tcW w:w="632" w:type="dxa"/>
                  <w:shd w:val="clear" w:color="auto" w:fill="BDD6EE" w:themeFill="accent1" w:themeFillTint="66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0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71" w:type="dxa"/>
                  <w:shd w:val="clear" w:color="auto" w:fill="BDD6EE" w:themeFill="accent1" w:themeFillTint="66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1" w:author="User" w:date="2020-12-04T14:13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807" w:type="dxa"/>
                  <w:gridSpan w:val="2"/>
                  <w:shd w:val="clear" w:color="auto" w:fill="BDD6EE" w:themeFill="accent1" w:themeFillTint="66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7D0A68" w:rsidRPr="008A008B" w:rsidTr="005D7DC2">
              <w:trPr>
                <w:trHeight w:val="303"/>
              </w:trPr>
              <w:tc>
                <w:tcPr>
                  <w:tcW w:w="632" w:type="dxa"/>
                  <w:shd w:val="clear" w:color="auto" w:fill="FFFFFF" w:themeFill="background1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2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5a</w:t>
                  </w:r>
                </w:p>
              </w:tc>
              <w:tc>
                <w:tcPr>
                  <w:tcW w:w="1571" w:type="dxa"/>
                  <w:shd w:val="clear" w:color="auto" w:fill="FFFFFF" w:themeFill="background1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3" w:author="User" w:date="2020-12-04T14:13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807" w:type="dxa"/>
                  <w:gridSpan w:val="2"/>
                  <w:shd w:val="clear" w:color="auto" w:fill="FFFFFF" w:themeFill="background1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 xml:space="preserve">Thông báo lỗi: </w:t>
                  </w:r>
                  <w:r w:rsidRPr="008A008B">
                    <w:rPr>
                      <w:rFonts w:eastAsia="Times New Roman" w:cs="Times New Roman"/>
                      <w:b/>
                      <w:noProof/>
                    </w:rPr>
                    <w:t>Thông tin không hợp lệ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>.</w:t>
                  </w:r>
                </w:p>
              </w:tc>
            </w:tr>
            <w:tr w:rsidR="007D0A68" w:rsidRPr="008A008B" w:rsidTr="005D7DC2">
              <w:trPr>
                <w:trHeight w:val="303"/>
              </w:trPr>
              <w:tc>
                <w:tcPr>
                  <w:tcW w:w="632" w:type="dxa"/>
                  <w:shd w:val="clear" w:color="auto" w:fill="FFFFFF" w:themeFill="background1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4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7a</w:t>
                  </w:r>
                </w:p>
              </w:tc>
              <w:tc>
                <w:tcPr>
                  <w:tcW w:w="1571" w:type="dxa"/>
                  <w:shd w:val="clear" w:color="auto" w:fill="FFFFFF" w:themeFill="background1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5" w:author="User" w:date="2020-12-04T14:13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807" w:type="dxa"/>
                  <w:gridSpan w:val="2"/>
                  <w:shd w:val="clear" w:color="auto" w:fill="FFFFFF" w:themeFill="background1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b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 xml:space="preserve">Thông báo lỗi: </w:t>
                  </w:r>
                  <w:r w:rsidRPr="008A008B">
                    <w:rPr>
                      <w:rFonts w:eastAsia="Times New Roman" w:cs="Times New Roman"/>
                      <w:b/>
                      <w:noProof/>
                    </w:rPr>
                    <w:t>Thiếu thông tin bắt buộc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>.</w:t>
                  </w:r>
                </w:p>
              </w:tc>
            </w:tr>
            <w:tr w:rsidR="007D0A68" w:rsidRPr="008A008B" w:rsidTr="005D7DC2">
              <w:trPr>
                <w:trHeight w:val="303"/>
              </w:trPr>
              <w:tc>
                <w:tcPr>
                  <w:tcW w:w="632" w:type="dxa"/>
                  <w:shd w:val="clear" w:color="auto" w:fill="FFFFFF" w:themeFill="background1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6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8a</w:t>
                  </w:r>
                </w:p>
              </w:tc>
              <w:tc>
                <w:tcPr>
                  <w:tcW w:w="1571" w:type="dxa"/>
                  <w:shd w:val="clear" w:color="auto" w:fill="FFFFFF" w:themeFill="background1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7" w:author="User" w:date="2020-12-04T14:13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807" w:type="dxa"/>
                  <w:gridSpan w:val="2"/>
                  <w:shd w:val="clear" w:color="auto" w:fill="FFFFFF" w:themeFill="background1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b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 xml:space="preserve">Thông báo lỗi: </w:t>
                  </w:r>
                  <w:r w:rsidRPr="008A008B">
                    <w:rPr>
                      <w:rFonts w:eastAsia="Times New Roman" w:cs="Times New Roman"/>
                      <w:b/>
                      <w:noProof/>
                    </w:rPr>
                    <w:t>Email đã được sử dụng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>.</w:t>
                  </w:r>
                </w:p>
              </w:tc>
            </w:tr>
            <w:tr w:rsidR="007D0A68" w:rsidRPr="008A008B" w:rsidDel="00393F73" w:rsidTr="005D7DC2">
              <w:trPr>
                <w:trHeight w:val="303"/>
                <w:del w:id="28" w:author="User" w:date="2020-12-04T14:12:00Z"/>
              </w:trPr>
              <w:tc>
                <w:tcPr>
                  <w:tcW w:w="632" w:type="dxa"/>
                  <w:shd w:val="clear" w:color="auto" w:fill="FFFFFF" w:themeFill="background1"/>
                </w:tcPr>
                <w:p w:rsidR="005D7DC2" w:rsidRPr="008A008B" w:rsidDel="00393F73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del w:id="29" w:author="User" w:date="2020-12-04T14:12:00Z"/>
                      <w:rFonts w:eastAsia="Times New Roman" w:cs="Times New Roman"/>
                      <w:noProof/>
                      <w:lang w:val="vi-VN"/>
                    </w:rPr>
                  </w:pPr>
                  <w:del w:id="30" w:author="User" w:date="2020-12-04T14:12:00Z">
                    <w:r w:rsidRPr="008A008B" w:rsidDel="00CB4434">
                      <w:rPr>
                        <w:rFonts w:eastAsia="Times New Roman" w:cs="Times New Roman"/>
                        <w:noProof/>
                        <w:lang w:val="vi-VN"/>
                      </w:rPr>
                      <w:delText>5aa</w:delText>
                    </w:r>
                  </w:del>
                </w:p>
              </w:tc>
              <w:tc>
                <w:tcPr>
                  <w:tcW w:w="2944" w:type="dxa"/>
                  <w:gridSpan w:val="2"/>
                  <w:shd w:val="clear" w:color="auto" w:fill="FFFFFF" w:themeFill="background1"/>
                </w:tcPr>
                <w:p w:rsidR="005D7DC2" w:rsidRPr="008A008B" w:rsidDel="00393F73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del w:id="31" w:author="User" w:date="2020-12-04T14:12:00Z"/>
                      <w:rFonts w:eastAsia="Times New Roman" w:cs="Times New Roman"/>
                      <w:noProof/>
                      <w:lang w:val="vi-VN"/>
                    </w:rPr>
                  </w:pPr>
                  <w:del w:id="32" w:author="User" w:date="2020-12-04T14:12:00Z">
                    <w:r w:rsidRPr="008A008B" w:rsidDel="00CB4434">
                      <w:rPr>
                        <w:rFonts w:eastAsia="Times New Roman" w:cs="Times New Roman"/>
                        <w:noProof/>
                        <w:lang w:val="vi-VN"/>
                      </w:rPr>
                      <w:delText>Hệ thống</w:delText>
                    </w:r>
                  </w:del>
                </w:p>
              </w:tc>
              <w:tc>
                <w:tcPr>
                  <w:tcW w:w="2434" w:type="dxa"/>
                  <w:shd w:val="clear" w:color="auto" w:fill="FFFFFF" w:themeFill="background1"/>
                </w:tcPr>
                <w:p w:rsidR="005D7DC2" w:rsidRPr="008A008B" w:rsidDel="00393F73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del w:id="33" w:author="User" w:date="2020-12-04T14:12:00Z"/>
                      <w:rFonts w:eastAsia="Times New Roman" w:cs="Times New Roman"/>
                      <w:noProof/>
                      <w:lang w:val="vi-VN"/>
                    </w:rPr>
                  </w:pPr>
                  <w:del w:id="34" w:author="User" w:date="2020-12-04T14:12:00Z">
                    <w:r w:rsidRPr="008A008B" w:rsidDel="00CB4434">
                      <w:rPr>
                        <w:rFonts w:eastAsia="Times New Roman" w:cs="Times New Roman"/>
                        <w:noProof/>
                        <w:lang w:val="vi-VN"/>
                      </w:rPr>
                      <w:delText>Điều hướng về trang Đăng nhập (Do tác nhân không đồng ý các điều khoản)</w:delText>
                    </w:r>
                  </w:del>
                </w:p>
              </w:tc>
            </w:tr>
          </w:tbl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5D7DC2" w:rsidRPr="008A008B" w:rsidTr="00396BDC">
        <w:tc>
          <w:tcPr>
            <w:tcW w:w="2393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</w:tcPr>
          <w:p w:rsidR="005D7DC2" w:rsidRPr="008A008B" w:rsidRDefault="005D7DC2" w:rsidP="005D7DC2">
            <w:pPr>
              <w:pStyle w:val="ListParagraph"/>
              <w:spacing w:after="240" w:line="259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  <w:tc>
          <w:tcPr>
            <w:tcW w:w="5645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5D7DC2" w:rsidRPr="008A008B" w:rsidRDefault="005D7DC2" w:rsidP="005D7DC2">
            <w:pPr>
              <w:pStyle w:val="ListParagraph"/>
              <w:numPr>
                <w:ilvl w:val="0"/>
                <w:numId w:val="1"/>
              </w:numPr>
              <w:spacing w:after="240" w:line="259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8A008B">
              <w:rPr>
                <w:rFonts w:eastAsia="Times New Roman" w:cs="Times New Roman"/>
                <w:noProof/>
              </w:rPr>
              <w:t xml:space="preserve">Hệ thông </w:t>
            </w:r>
            <w:r w:rsidRPr="008A008B">
              <w:rPr>
                <w:rFonts w:eastAsia="Times New Roman" w:cs="Times New Roman"/>
                <w:noProof/>
                <w:lang w:val="vi-VN"/>
              </w:rPr>
              <w:t xml:space="preserve">lưu thông tin </w:t>
            </w:r>
            <w:r w:rsidR="001510C7">
              <w:rPr>
                <w:rFonts w:eastAsia="Times New Roman" w:cs="Times New Roman"/>
                <w:noProof/>
                <w:lang w:val="vi-VN"/>
              </w:rPr>
              <w:t>tài khoản nhân viên</w:t>
            </w:r>
            <w:r w:rsidRPr="008A008B">
              <w:rPr>
                <w:rFonts w:eastAsia="Times New Roman" w:cs="Times New Roman"/>
                <w:noProof/>
              </w:rPr>
              <w:t>.</w:t>
            </w:r>
          </w:p>
          <w:p w:rsidR="005D7DC2" w:rsidRPr="008A008B" w:rsidRDefault="005D7DC2" w:rsidP="005D7DC2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</w:rPr>
              <w:t xml:space="preserve">Hệ thống thông báo: </w:t>
            </w:r>
            <w:r w:rsidRPr="008A008B">
              <w:rPr>
                <w:rFonts w:eastAsia="Times New Roman" w:cs="Times New Roman"/>
                <w:b/>
                <w:noProof/>
              </w:rPr>
              <w:t xml:space="preserve">Tạo </w:t>
            </w:r>
            <w:r w:rsidR="001510C7">
              <w:rPr>
                <w:rFonts w:eastAsia="Times New Roman" w:cs="Times New Roman"/>
                <w:b/>
                <w:noProof/>
              </w:rPr>
              <w:t>tài khoản nhân viên</w:t>
            </w:r>
            <w:r w:rsidRPr="008A008B">
              <w:rPr>
                <w:rFonts w:eastAsia="Times New Roman" w:cs="Times New Roman"/>
                <w:b/>
                <w:noProof/>
              </w:rPr>
              <w:t xml:space="preserve"> thành công.</w:t>
            </w:r>
          </w:p>
        </w:tc>
      </w:tr>
      <w:tr w:rsidR="005D7DC2" w:rsidRPr="008A008B" w:rsidTr="00396BDC">
        <w:trPr>
          <w:trHeight w:val="1196"/>
        </w:trPr>
        <w:tc>
          <w:tcPr>
            <w:tcW w:w="2393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1306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  <w:shd w:val="clear" w:color="auto" w:fill="FFFFFF" w:themeFill="background1"/>
          </w:tcPr>
          <w:p w:rsidR="005D7DC2" w:rsidRPr="008A008B" w:rsidRDefault="005D7DC2" w:rsidP="00396BDC">
            <w:pPr>
              <w:spacing w:after="240"/>
              <w:jc w:val="center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  <w:tc>
          <w:tcPr>
            <w:tcW w:w="5645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33"/>
              <w:gridCol w:w="4088"/>
            </w:tblGrid>
            <w:tr w:rsidR="005D7DC2" w:rsidRPr="008A008B" w:rsidTr="00396BDC">
              <w:trPr>
                <w:trHeight w:val="147"/>
              </w:trPr>
              <w:tc>
                <w:tcPr>
                  <w:tcW w:w="1554" w:type="dxa"/>
                  <w:shd w:val="clear" w:color="auto" w:fill="BDD6EE" w:themeFill="accent1" w:themeFillTint="66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Mã</w:t>
                  </w:r>
                </w:p>
              </w:tc>
              <w:tc>
                <w:tcPr>
                  <w:tcW w:w="4393" w:type="dxa"/>
                  <w:shd w:val="clear" w:color="auto" w:fill="BDD6EE" w:themeFill="accent1" w:themeFillTint="66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Nội dung</w:t>
                  </w:r>
                </w:p>
              </w:tc>
            </w:tr>
            <w:tr w:rsidR="005D7DC2" w:rsidRPr="008A008B" w:rsidTr="00396BDC">
              <w:trPr>
                <w:trHeight w:val="152"/>
              </w:trPr>
              <w:tc>
                <w:tcPr>
                  <w:tcW w:w="1554" w:type="dxa"/>
                  <w:shd w:val="clear" w:color="auto" w:fill="FFFFFF" w:themeFill="background1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NFR</w:t>
                  </w:r>
                  <w:r w:rsidRPr="008A008B">
                    <w:rPr>
                      <w:rFonts w:eastAsia="Times New Roman" w:cs="Times New Roman"/>
                      <w:noProof/>
                    </w:rPr>
                    <w:t>A</w:t>
                  </w: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001</w:t>
                  </w:r>
                  <w:r w:rsidRPr="008A008B">
                    <w:rPr>
                      <w:rFonts w:eastAsia="Times New Roman" w:cs="Times New Roman"/>
                      <w:noProof/>
                    </w:rPr>
                    <w:t>-1</w:t>
                  </w:r>
                </w:p>
              </w:tc>
              <w:tc>
                <w:tcPr>
                  <w:tcW w:w="4393" w:type="dxa"/>
                  <w:shd w:val="clear" w:color="auto" w:fill="FFFFFF" w:themeFill="background1"/>
                </w:tcPr>
                <w:p w:rsidR="005D7DC2" w:rsidRPr="008A008B" w:rsidRDefault="005D7DC2" w:rsidP="009310B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</w:rPr>
                    <w:t>Sự kiện 3, 4 xảy ra đồng thời</w:t>
                  </w:r>
                  <w:r w:rsidR="00FE0B48">
                    <w:rPr>
                      <w:rFonts w:eastAsia="Times New Roman" w:cs="Times New Roman"/>
                      <w:noProof/>
                    </w:rPr>
                    <w:t>.</w:t>
                  </w:r>
                </w:p>
              </w:tc>
            </w:tr>
          </w:tbl>
          <w:p w:rsidR="005D7DC2" w:rsidRPr="008A008B" w:rsidRDefault="005D7DC2" w:rsidP="00396BDC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</w:p>
        </w:tc>
      </w:tr>
    </w:tbl>
    <w:p w:rsidR="005D7DC2" w:rsidRPr="008A008B" w:rsidRDefault="005D7DC2" w:rsidP="005D7DC2">
      <w:pPr>
        <w:rPr>
          <w:rFonts w:cs="Times New Roman"/>
          <w:b/>
        </w:rPr>
      </w:pPr>
    </w:p>
    <w:p w:rsidR="005D7DC2" w:rsidRPr="008A008B" w:rsidRDefault="005D7DC2" w:rsidP="005D7DC2">
      <w:pPr>
        <w:pStyle w:val="ListParagraph"/>
        <w:numPr>
          <w:ilvl w:val="0"/>
          <w:numId w:val="1"/>
        </w:numPr>
        <w:spacing w:before="0" w:after="160" w:line="259" w:lineRule="auto"/>
        <w:jc w:val="both"/>
        <w:rPr>
          <w:rFonts w:cs="Times New Roman"/>
          <w:b/>
        </w:rPr>
      </w:pPr>
      <w:r w:rsidRPr="008A008B">
        <w:rPr>
          <w:rFonts w:cs="Times New Roman"/>
          <w:b/>
        </w:rPr>
        <w:t xml:space="preserve">Mô tả thông tin </w:t>
      </w:r>
      <w:r w:rsidR="001510C7">
        <w:rPr>
          <w:rFonts w:cs="Times New Roman"/>
          <w:b/>
        </w:rPr>
        <w:t>tài khoản nhân viên</w:t>
      </w:r>
      <w:r w:rsidRPr="008A008B">
        <w:rPr>
          <w:rFonts w:cs="Times New Roman"/>
          <w:b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890"/>
        <w:gridCol w:w="1890"/>
        <w:gridCol w:w="2520"/>
        <w:gridCol w:w="2250"/>
      </w:tblGrid>
      <w:tr w:rsidR="005D7DC2" w:rsidRPr="008A008B" w:rsidTr="005D2B6D">
        <w:tc>
          <w:tcPr>
            <w:tcW w:w="715" w:type="dxa"/>
            <w:shd w:val="clear" w:color="auto" w:fill="DEEAF6" w:themeFill="accent1" w:themeFillTint="33"/>
          </w:tcPr>
          <w:p w:rsidR="005D7DC2" w:rsidRPr="008A008B" w:rsidRDefault="005D7DC2">
            <w:pPr>
              <w:spacing w:after="240"/>
              <w:jc w:val="center"/>
              <w:rPr>
                <w:rFonts w:cs="Times New Roman"/>
                <w:b/>
                <w:bCs/>
                <w:noProof/>
                <w:lang w:val="vi-VN"/>
              </w:rPr>
              <w:pPrChange w:id="35" w:author="User" w:date="2020-12-04T14:11:00Z">
                <w:pPr/>
              </w:pPrChange>
            </w:pPr>
            <w:r w:rsidRPr="008A008B">
              <w:rPr>
                <w:rFonts w:cs="Times New Roman"/>
                <w:b/>
                <w:bCs/>
                <w:noProof/>
                <w:lang w:val="vi-VN"/>
              </w:rPr>
              <w:t>STT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5D7DC2" w:rsidRPr="008A008B" w:rsidRDefault="005D7DC2">
            <w:pPr>
              <w:spacing w:after="240"/>
              <w:jc w:val="center"/>
              <w:rPr>
                <w:rFonts w:cs="Times New Roman"/>
                <w:b/>
                <w:bCs/>
                <w:noProof/>
                <w:lang w:val="vi-VN"/>
              </w:rPr>
              <w:pPrChange w:id="36" w:author="User" w:date="2020-12-04T14:11:00Z">
                <w:pPr/>
              </w:pPrChange>
            </w:pPr>
            <w:r w:rsidRPr="008A008B">
              <w:rPr>
                <w:rFonts w:cs="Times New Roman"/>
                <w:b/>
                <w:bCs/>
                <w:noProof/>
                <w:lang w:val="vi-VN"/>
              </w:rPr>
              <w:t>Tên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:rsidR="005D7DC2" w:rsidRPr="008A008B" w:rsidRDefault="005D7DC2">
            <w:pPr>
              <w:spacing w:after="240"/>
              <w:jc w:val="center"/>
              <w:rPr>
                <w:rFonts w:cs="Times New Roman"/>
                <w:b/>
                <w:bCs/>
                <w:noProof/>
                <w:lang w:val="vi-VN"/>
              </w:rPr>
              <w:pPrChange w:id="37" w:author="User" w:date="2020-12-04T14:11:00Z">
                <w:pPr/>
              </w:pPrChange>
            </w:pPr>
            <w:r w:rsidRPr="008A008B">
              <w:rPr>
                <w:rFonts w:cs="Times New Roman"/>
                <w:b/>
                <w:bCs/>
                <w:noProof/>
                <w:lang w:val="vi-VN"/>
              </w:rPr>
              <w:t>Bắt buộc?</w:t>
            </w:r>
          </w:p>
        </w:tc>
        <w:tc>
          <w:tcPr>
            <w:tcW w:w="2520" w:type="dxa"/>
            <w:shd w:val="clear" w:color="auto" w:fill="DEEAF6" w:themeFill="accent1" w:themeFillTint="33"/>
          </w:tcPr>
          <w:p w:rsidR="005D7DC2" w:rsidRPr="008A008B" w:rsidRDefault="005D7DC2">
            <w:pPr>
              <w:spacing w:after="240"/>
              <w:jc w:val="center"/>
              <w:rPr>
                <w:rFonts w:cs="Times New Roman"/>
                <w:b/>
                <w:bCs/>
                <w:noProof/>
                <w:lang w:val="vi-VN"/>
              </w:rPr>
              <w:pPrChange w:id="38" w:author="User" w:date="2020-12-04T14:11:00Z">
                <w:pPr/>
              </w:pPrChange>
            </w:pPr>
            <w:r w:rsidRPr="008A008B">
              <w:rPr>
                <w:rFonts w:cs="Times New Roman"/>
                <w:b/>
                <w:bCs/>
                <w:noProof/>
                <w:lang w:val="vi-VN"/>
              </w:rPr>
              <w:t>Điều kiện</w:t>
            </w:r>
          </w:p>
        </w:tc>
        <w:tc>
          <w:tcPr>
            <w:tcW w:w="2250" w:type="dxa"/>
            <w:shd w:val="clear" w:color="auto" w:fill="DEEAF6" w:themeFill="accent1" w:themeFillTint="33"/>
          </w:tcPr>
          <w:p w:rsidR="005D7DC2" w:rsidRPr="008A008B" w:rsidRDefault="005D7DC2">
            <w:pPr>
              <w:spacing w:after="240"/>
              <w:jc w:val="center"/>
              <w:rPr>
                <w:rFonts w:cs="Times New Roman"/>
                <w:b/>
                <w:bCs/>
                <w:noProof/>
                <w:lang w:val="vi-VN"/>
              </w:rPr>
              <w:pPrChange w:id="39" w:author="User" w:date="2020-12-04T14:11:00Z">
                <w:pPr/>
              </w:pPrChange>
            </w:pPr>
            <w:r w:rsidRPr="008A008B">
              <w:rPr>
                <w:rFonts w:cs="Times New Roman"/>
                <w:b/>
                <w:bCs/>
                <w:noProof/>
                <w:lang w:val="vi-VN"/>
              </w:rPr>
              <w:t>Ví dụ</w:t>
            </w:r>
          </w:p>
        </w:tc>
      </w:tr>
      <w:tr w:rsidR="005D7DC2" w:rsidRPr="008A008B" w:rsidTr="005D2B6D">
        <w:tc>
          <w:tcPr>
            <w:tcW w:w="715" w:type="dxa"/>
            <w:shd w:val="clear" w:color="auto" w:fill="E7E6E6" w:themeFill="background2"/>
          </w:tcPr>
          <w:p w:rsidR="005D7DC2" w:rsidRPr="008A008B" w:rsidRDefault="005D7DC2" w:rsidP="00396BDC">
            <w:pPr>
              <w:spacing w:after="240"/>
              <w:jc w:val="center"/>
              <w:rPr>
                <w:rFonts w:cs="Times New Roman"/>
                <w:noProof/>
                <w:lang w:val="vi-VN"/>
                <w:rPrChange w:id="40" w:author="User" w:date="2020-12-04T14:13:00Z">
                  <w:rPr>
                    <w:b/>
                    <w:bCs/>
                  </w:rPr>
                </w:rPrChange>
              </w:rPr>
            </w:pPr>
            <w:ins w:id="41" w:author="User" w:date="2020-12-04T14:22:00Z">
              <w:r w:rsidRPr="008A008B">
                <w:rPr>
                  <w:rFonts w:cs="Times New Roman"/>
                  <w:noProof/>
                  <w:lang w:val="vi-VN"/>
                </w:rPr>
                <w:lastRenderedPageBreak/>
                <w:t>1</w:t>
              </w:r>
            </w:ins>
          </w:p>
        </w:tc>
        <w:tc>
          <w:tcPr>
            <w:tcW w:w="1890" w:type="dxa"/>
            <w:shd w:val="clear" w:color="auto" w:fill="E7E6E6" w:themeFill="background2"/>
          </w:tcPr>
          <w:p w:rsidR="005D7DC2" w:rsidRPr="008A008B" w:rsidRDefault="005D7DC2" w:rsidP="00396BDC">
            <w:pPr>
              <w:spacing w:after="240"/>
              <w:rPr>
                <w:rFonts w:cs="Times New Roman"/>
                <w:b/>
                <w:noProof/>
                <w:rPrChange w:id="42" w:author="User" w:date="2020-12-04T14:13:00Z">
                  <w:rPr>
                    <w:b/>
                    <w:bCs/>
                  </w:rPr>
                </w:rPrChange>
              </w:rPr>
            </w:pPr>
            <w:r w:rsidRPr="008A008B">
              <w:rPr>
                <w:rFonts w:cs="Times New Roman"/>
                <w:b/>
                <w:noProof/>
              </w:rPr>
              <w:t>Mã</w:t>
            </w:r>
          </w:p>
        </w:tc>
        <w:tc>
          <w:tcPr>
            <w:tcW w:w="1890" w:type="dxa"/>
            <w:shd w:val="clear" w:color="auto" w:fill="E7E6E6" w:themeFill="background2"/>
          </w:tcPr>
          <w:p w:rsidR="005D7DC2" w:rsidRPr="008A008B" w:rsidRDefault="005D7DC2" w:rsidP="00396BDC">
            <w:pPr>
              <w:spacing w:after="240"/>
              <w:jc w:val="center"/>
              <w:rPr>
                <w:rFonts w:cs="Times New Roman"/>
                <w:noProof/>
                <w:lang w:val="vi-VN"/>
                <w:rPrChange w:id="43" w:author="User" w:date="2020-12-04T14:13:00Z">
                  <w:rPr>
                    <w:b/>
                    <w:bCs/>
                  </w:rPr>
                </w:rPrChange>
              </w:rPr>
            </w:pPr>
            <w:ins w:id="44" w:author="User" w:date="2020-12-04T14:22:00Z">
              <w:r w:rsidRPr="008A008B">
                <w:rPr>
                  <w:rFonts w:cs="Times New Roman"/>
                  <w:noProof/>
                  <w:lang w:val="vi-VN"/>
                </w:rPr>
                <w:t>Có</w:t>
              </w:r>
            </w:ins>
          </w:p>
        </w:tc>
        <w:tc>
          <w:tcPr>
            <w:tcW w:w="2520" w:type="dxa"/>
            <w:shd w:val="clear" w:color="auto" w:fill="E7E6E6" w:themeFill="background2"/>
          </w:tcPr>
          <w:p w:rsidR="005D7DC2" w:rsidRPr="008A008B" w:rsidRDefault="005D7DC2">
            <w:pPr>
              <w:spacing w:after="240"/>
              <w:rPr>
                <w:rFonts w:cs="Times New Roman"/>
                <w:noProof/>
                <w:rPrChange w:id="45" w:author="User" w:date="2020-12-04T14:23:00Z">
                  <w:rPr>
                    <w:b/>
                    <w:bCs/>
                  </w:rPr>
                </w:rPrChange>
              </w:rPr>
              <w:pPrChange w:id="46" w:author="User" w:date="2020-12-04T14:23:00Z">
                <w:pPr/>
              </w:pPrChange>
            </w:pPr>
            <w:r w:rsidRPr="008A008B">
              <w:rPr>
                <w:rFonts w:cs="Times New Roman"/>
                <w:noProof/>
              </w:rPr>
              <w:t xml:space="preserve">Hệ thống </w:t>
            </w:r>
            <w:r w:rsidRPr="008A008B">
              <w:rPr>
                <w:rFonts w:cs="Times New Roman"/>
                <w:b/>
                <w:noProof/>
              </w:rPr>
              <w:t>tự động điền</w:t>
            </w:r>
            <w:r>
              <w:rPr>
                <w:rFonts w:cs="Times New Roman"/>
                <w:b/>
                <w:noProof/>
              </w:rPr>
              <w:t>.</w:t>
            </w:r>
          </w:p>
        </w:tc>
        <w:tc>
          <w:tcPr>
            <w:tcW w:w="2250" w:type="dxa"/>
            <w:shd w:val="clear" w:color="auto" w:fill="E7E6E6" w:themeFill="background2"/>
          </w:tcPr>
          <w:p w:rsidR="005D7DC2" w:rsidRPr="008A008B" w:rsidRDefault="005D7DC2" w:rsidP="00396BDC">
            <w:pPr>
              <w:spacing w:after="240"/>
              <w:jc w:val="center"/>
              <w:rPr>
                <w:rFonts w:cs="Times New Roman"/>
                <w:noProof/>
                <w:rPrChange w:id="47" w:author="User" w:date="2020-12-04T14:17:00Z">
                  <w:rPr>
                    <w:b/>
                    <w:bCs/>
                  </w:rPr>
                </w:rPrChange>
              </w:rPr>
            </w:pPr>
            <w:r>
              <w:rPr>
                <w:rFonts w:cs="Times New Roman"/>
                <w:noProof/>
              </w:rPr>
              <w:t>0001</w:t>
            </w:r>
          </w:p>
        </w:tc>
      </w:tr>
      <w:tr w:rsidR="00A953CE" w:rsidRPr="008A008B" w:rsidTr="005D2B6D">
        <w:tc>
          <w:tcPr>
            <w:tcW w:w="715" w:type="dxa"/>
            <w:shd w:val="clear" w:color="auto" w:fill="auto"/>
          </w:tcPr>
          <w:p w:rsidR="00A953CE" w:rsidRPr="00A953CE" w:rsidRDefault="00A953CE" w:rsidP="00A953CE">
            <w:pPr>
              <w:spacing w:after="240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2</w:t>
            </w:r>
          </w:p>
        </w:tc>
        <w:tc>
          <w:tcPr>
            <w:tcW w:w="1890" w:type="dxa"/>
            <w:shd w:val="clear" w:color="auto" w:fill="auto"/>
          </w:tcPr>
          <w:p w:rsidR="00A953CE" w:rsidRPr="00A953CE" w:rsidRDefault="00A953CE" w:rsidP="00A953CE">
            <w:pPr>
              <w:spacing w:after="240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t>Tên</w:t>
            </w:r>
          </w:p>
        </w:tc>
        <w:tc>
          <w:tcPr>
            <w:tcW w:w="1890" w:type="dxa"/>
            <w:shd w:val="clear" w:color="auto" w:fill="auto"/>
          </w:tcPr>
          <w:p w:rsidR="00A953CE" w:rsidRPr="00A953CE" w:rsidRDefault="00A953CE" w:rsidP="00A953CE">
            <w:pPr>
              <w:spacing w:after="240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Có</w:t>
            </w:r>
          </w:p>
        </w:tc>
        <w:tc>
          <w:tcPr>
            <w:tcW w:w="2520" w:type="dxa"/>
            <w:shd w:val="clear" w:color="auto" w:fill="auto"/>
          </w:tcPr>
          <w:p w:rsidR="00A953CE" w:rsidRPr="008A008B" w:rsidRDefault="00A953CE" w:rsidP="00A953CE">
            <w:pPr>
              <w:spacing w:after="240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Không.</w:t>
            </w:r>
          </w:p>
        </w:tc>
        <w:tc>
          <w:tcPr>
            <w:tcW w:w="2250" w:type="dxa"/>
            <w:shd w:val="clear" w:color="auto" w:fill="auto"/>
          </w:tcPr>
          <w:p w:rsidR="00A953CE" w:rsidRDefault="00A953CE" w:rsidP="00A953CE">
            <w:pPr>
              <w:spacing w:after="240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Võ Sỹ Hùng</w:t>
            </w:r>
          </w:p>
        </w:tc>
      </w:tr>
      <w:tr w:rsidR="005D7DC2" w:rsidRPr="008A008B" w:rsidTr="005D2B6D">
        <w:tc>
          <w:tcPr>
            <w:tcW w:w="715" w:type="dxa"/>
            <w:shd w:val="clear" w:color="auto" w:fill="E7E6E6" w:themeFill="background2"/>
          </w:tcPr>
          <w:p w:rsidR="005D7DC2" w:rsidRPr="008A008B" w:rsidRDefault="005D2B6D" w:rsidP="00396BDC">
            <w:pPr>
              <w:spacing w:after="240"/>
              <w:jc w:val="center"/>
              <w:rPr>
                <w:rFonts w:cs="Times New Roman"/>
                <w:noProof/>
                <w:lang w:val="vi-VN"/>
              </w:rPr>
            </w:pPr>
            <w:r>
              <w:rPr>
                <w:rFonts w:cs="Times New Roman"/>
                <w:noProof/>
                <w:lang w:val="vi-VN"/>
              </w:rPr>
              <w:t>3</w:t>
            </w:r>
          </w:p>
        </w:tc>
        <w:tc>
          <w:tcPr>
            <w:tcW w:w="1890" w:type="dxa"/>
            <w:shd w:val="clear" w:color="auto" w:fill="E7E6E6" w:themeFill="background2"/>
          </w:tcPr>
          <w:p w:rsidR="005D7DC2" w:rsidRPr="008A008B" w:rsidRDefault="005D7DC2" w:rsidP="00396BDC">
            <w:pPr>
              <w:spacing w:after="240"/>
              <w:rPr>
                <w:rFonts w:cs="Times New Roman"/>
                <w:b/>
                <w:noProof/>
                <w:lang w:val="vi-VN"/>
                <w:rPrChange w:id="48" w:author="User" w:date="2020-12-04T14:13:00Z">
                  <w:rPr>
                    <w:b/>
                    <w:bCs/>
                  </w:rPr>
                </w:rPrChange>
              </w:rPr>
            </w:pPr>
            <w:ins w:id="49" w:author="User" w:date="2020-12-04T14:28:00Z">
              <w:r w:rsidRPr="008A008B">
                <w:rPr>
                  <w:rFonts w:cs="Times New Roman"/>
                  <w:b/>
                  <w:noProof/>
                  <w:lang w:val="vi-VN"/>
                </w:rPr>
                <w:t>Địa chỉ email</w:t>
              </w:r>
            </w:ins>
          </w:p>
        </w:tc>
        <w:tc>
          <w:tcPr>
            <w:tcW w:w="1890" w:type="dxa"/>
            <w:shd w:val="clear" w:color="auto" w:fill="E7E6E6" w:themeFill="background2"/>
          </w:tcPr>
          <w:p w:rsidR="005D7DC2" w:rsidRPr="008A008B" w:rsidRDefault="005D7DC2" w:rsidP="00396BDC">
            <w:pPr>
              <w:spacing w:after="240"/>
              <w:jc w:val="center"/>
              <w:rPr>
                <w:rFonts w:cs="Times New Roman"/>
                <w:noProof/>
                <w:lang w:val="vi-VN"/>
                <w:rPrChange w:id="50" w:author="User" w:date="2020-12-04T14:13:00Z">
                  <w:rPr>
                    <w:b/>
                    <w:bCs/>
                  </w:rPr>
                </w:rPrChange>
              </w:rPr>
            </w:pPr>
            <w:ins w:id="51" w:author="User" w:date="2020-12-04T14:22:00Z">
              <w:r w:rsidRPr="008A008B">
                <w:rPr>
                  <w:rFonts w:cs="Times New Roman"/>
                  <w:noProof/>
                  <w:lang w:val="vi-VN"/>
                </w:rPr>
                <w:t>Có</w:t>
              </w:r>
            </w:ins>
          </w:p>
        </w:tc>
        <w:tc>
          <w:tcPr>
            <w:tcW w:w="2520" w:type="dxa"/>
            <w:shd w:val="clear" w:color="auto" w:fill="E7E6E6" w:themeFill="background2"/>
          </w:tcPr>
          <w:p w:rsidR="005D7DC2" w:rsidRPr="008A008B" w:rsidRDefault="005D7DC2">
            <w:pPr>
              <w:spacing w:after="240"/>
              <w:rPr>
                <w:rFonts w:cs="Times New Roman"/>
                <w:noProof/>
                <w:rPrChange w:id="52" w:author="User" w:date="2020-12-04T14:23:00Z">
                  <w:rPr>
                    <w:b/>
                    <w:bCs/>
                  </w:rPr>
                </w:rPrChange>
              </w:rPr>
              <w:pPrChange w:id="53" w:author="User" w:date="2020-12-04T14:23:00Z">
                <w:pPr/>
              </w:pPrChange>
            </w:pPr>
            <w:ins w:id="54" w:author="User" w:date="2020-12-04T14:23:00Z">
              <w:r w:rsidRPr="008A008B">
                <w:rPr>
                  <w:rFonts w:cs="Times New Roman"/>
                  <w:noProof/>
                  <w:lang w:val="vi-VN"/>
                </w:rPr>
                <w:t>Địa chỉ email có cấu trúc hợp lệ</w:t>
              </w:r>
            </w:ins>
            <w:r w:rsidRPr="008A008B">
              <w:rPr>
                <w:rFonts w:cs="Times New Roman"/>
                <w:noProof/>
              </w:rPr>
              <w:t>.</w:t>
            </w:r>
          </w:p>
        </w:tc>
        <w:tc>
          <w:tcPr>
            <w:tcW w:w="2250" w:type="dxa"/>
            <w:shd w:val="clear" w:color="auto" w:fill="E7E6E6" w:themeFill="background2"/>
          </w:tcPr>
          <w:p w:rsidR="005D7DC2" w:rsidRPr="008A008B" w:rsidRDefault="005D7DC2" w:rsidP="00396BDC">
            <w:pPr>
              <w:spacing w:after="240"/>
              <w:jc w:val="center"/>
              <w:rPr>
                <w:rFonts w:cs="Times New Roman"/>
                <w:noProof/>
                <w:lang w:val="vi-VN"/>
                <w:rPrChange w:id="55" w:author="User" w:date="2020-12-04T14:17:00Z">
                  <w:rPr>
                    <w:b/>
                    <w:bCs/>
                  </w:rPr>
                </w:rPrChange>
              </w:rPr>
            </w:pPr>
            <w:r>
              <w:rPr>
                <w:rFonts w:cs="Times New Roman"/>
                <w:noProof/>
              </w:rPr>
              <w:t>HungICT2407</w:t>
            </w:r>
            <w:ins w:id="56" w:author="User" w:date="2020-12-04T14:27:00Z">
              <w:r w:rsidRPr="008A008B">
                <w:rPr>
                  <w:rFonts w:cs="Times New Roman"/>
                  <w:noProof/>
                  <w:lang w:val="vi-VN"/>
                </w:rPr>
                <w:t>@gmail.com</w:t>
              </w:r>
            </w:ins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1870"/>
        <w:gridCol w:w="1870"/>
        <w:gridCol w:w="2522"/>
        <w:gridCol w:w="2297"/>
      </w:tblGrid>
      <w:tr w:rsidR="005D7DC2" w:rsidRPr="008A008B" w:rsidTr="005D2B6D">
        <w:trPr>
          <w:ins w:id="57" w:author="User" w:date="2020-12-04T14:20:00Z"/>
        </w:trPr>
        <w:tc>
          <w:tcPr>
            <w:tcW w:w="742" w:type="dxa"/>
            <w:shd w:val="clear" w:color="auto" w:fill="FFFFFF" w:themeFill="background1"/>
          </w:tcPr>
          <w:p w:rsidR="005D7DC2" w:rsidRPr="008A008B" w:rsidRDefault="005D2B6D" w:rsidP="00396BDC">
            <w:pPr>
              <w:spacing w:after="240"/>
              <w:jc w:val="center"/>
              <w:rPr>
                <w:ins w:id="58" w:author="User" w:date="2020-12-04T14:20:00Z"/>
                <w:rFonts w:cs="Times New Roman"/>
                <w:noProof/>
                <w:lang w:val="vi-VN"/>
                <w:rPrChange w:id="59" w:author="User" w:date="2020-12-04T14:20:00Z">
                  <w:rPr>
                    <w:ins w:id="60" w:author="User" w:date="2020-12-04T14:20:00Z"/>
                    <w:rFonts w:cs="Times New Roman"/>
                    <w:b/>
                    <w:bCs/>
                  </w:rPr>
                </w:rPrChange>
              </w:rPr>
            </w:pPr>
            <w:r>
              <w:rPr>
                <w:rFonts w:cs="Times New Roman"/>
                <w:noProof/>
                <w:lang w:val="vi-VN"/>
              </w:rPr>
              <w:t>4</w:t>
            </w:r>
          </w:p>
        </w:tc>
        <w:tc>
          <w:tcPr>
            <w:tcW w:w="1870" w:type="dxa"/>
            <w:shd w:val="clear" w:color="auto" w:fill="FFFFFF" w:themeFill="background1"/>
          </w:tcPr>
          <w:p w:rsidR="005D7DC2" w:rsidRPr="008A008B" w:rsidRDefault="005D7DC2" w:rsidP="00396BDC">
            <w:pPr>
              <w:spacing w:after="240"/>
              <w:rPr>
                <w:rFonts w:cs="Times New Roman"/>
                <w:b/>
                <w:noProof/>
                <w:lang w:val="vi-VN"/>
                <w:rPrChange w:id="61" w:author="User" w:date="2020-12-04T14:17:00Z">
                  <w:rPr>
                    <w:rFonts w:cs="Times New Roman"/>
                    <w:b/>
                    <w:bCs/>
                  </w:rPr>
                </w:rPrChange>
              </w:rPr>
            </w:pPr>
            <w:ins w:id="62" w:author="User" w:date="2020-12-04T14:29:00Z">
              <w:r w:rsidRPr="008A008B">
                <w:rPr>
                  <w:rFonts w:cs="Times New Roman"/>
                  <w:b/>
                  <w:noProof/>
                  <w:lang w:val="vi-VN"/>
                </w:rPr>
                <w:t>Mật khẩu</w:t>
              </w:r>
            </w:ins>
          </w:p>
        </w:tc>
        <w:tc>
          <w:tcPr>
            <w:tcW w:w="1870" w:type="dxa"/>
            <w:shd w:val="clear" w:color="auto" w:fill="FFFFFF" w:themeFill="background1"/>
          </w:tcPr>
          <w:p w:rsidR="005D7DC2" w:rsidRPr="008A008B" w:rsidRDefault="005D7DC2" w:rsidP="00396BDC">
            <w:pPr>
              <w:spacing w:after="240"/>
              <w:jc w:val="center"/>
              <w:rPr>
                <w:rFonts w:cs="Times New Roman"/>
                <w:noProof/>
                <w:lang w:val="vi-VN"/>
                <w:rPrChange w:id="63" w:author="User" w:date="2020-12-04T14:17:00Z">
                  <w:rPr>
                    <w:rFonts w:cs="Times New Roman"/>
                    <w:b/>
                    <w:bCs/>
                  </w:rPr>
                </w:rPrChange>
              </w:rPr>
            </w:pPr>
            <w:ins w:id="64" w:author="User" w:date="2020-12-04T14:17:00Z">
              <w:r w:rsidRPr="008A008B">
                <w:rPr>
                  <w:rFonts w:cs="Times New Roman"/>
                  <w:noProof/>
                  <w:lang w:val="vi-VN"/>
                </w:rPr>
                <w:t>Có</w:t>
              </w:r>
            </w:ins>
          </w:p>
        </w:tc>
        <w:tc>
          <w:tcPr>
            <w:tcW w:w="2522" w:type="dxa"/>
            <w:shd w:val="clear" w:color="auto" w:fill="FFFFFF" w:themeFill="background1"/>
          </w:tcPr>
          <w:p w:rsidR="005D7DC2" w:rsidRPr="008A008B" w:rsidRDefault="005D7DC2">
            <w:pPr>
              <w:numPr>
                <w:ilvl w:val="0"/>
                <w:numId w:val="2"/>
              </w:numPr>
              <w:spacing w:after="240" w:line="240" w:lineRule="auto"/>
              <w:contextualSpacing/>
              <w:jc w:val="both"/>
              <w:rPr>
                <w:ins w:id="65" w:author="User" w:date="2020-12-04T14:18:00Z"/>
                <w:rFonts w:cs="Times New Roman"/>
              </w:rPr>
              <w:pPrChange w:id="66" w:author="User" w:date="2020-12-04T14:18:00Z">
                <w:pPr/>
              </w:pPrChange>
            </w:pPr>
            <w:ins w:id="67" w:author="User" w:date="2020-12-04T14:18:00Z">
              <w:r w:rsidRPr="008A008B">
                <w:rPr>
                  <w:rFonts w:cs="Times New Roman"/>
                  <w:noProof/>
                  <w:lang w:val="vi-VN"/>
                </w:rPr>
                <w:t>Không dấu.</w:t>
              </w:r>
            </w:ins>
          </w:p>
          <w:p w:rsidR="005D7DC2" w:rsidRPr="008A008B" w:rsidRDefault="005D7DC2">
            <w:pPr>
              <w:numPr>
                <w:ilvl w:val="0"/>
                <w:numId w:val="2"/>
              </w:numPr>
              <w:spacing w:after="240" w:line="240" w:lineRule="auto"/>
              <w:contextualSpacing/>
              <w:jc w:val="both"/>
              <w:rPr>
                <w:ins w:id="68" w:author="User" w:date="2020-12-04T14:18:00Z"/>
                <w:rFonts w:cs="Times New Roman"/>
              </w:rPr>
              <w:pPrChange w:id="69" w:author="User" w:date="2020-12-04T14:18:00Z">
                <w:pPr/>
              </w:pPrChange>
            </w:pPr>
            <w:ins w:id="70" w:author="User" w:date="2020-12-04T14:18:00Z">
              <w:r w:rsidRPr="008A008B">
                <w:rPr>
                  <w:rFonts w:cs="Times New Roman"/>
                  <w:noProof/>
                  <w:lang w:val="vi-VN"/>
                </w:rPr>
                <w:t>Không cách.</w:t>
              </w:r>
            </w:ins>
          </w:p>
          <w:p w:rsidR="005D7DC2" w:rsidRPr="008A008B" w:rsidRDefault="005D7DC2">
            <w:pPr>
              <w:numPr>
                <w:ilvl w:val="0"/>
                <w:numId w:val="2"/>
              </w:numPr>
              <w:spacing w:after="240" w:line="240" w:lineRule="auto"/>
              <w:contextualSpacing/>
              <w:jc w:val="both"/>
              <w:rPr>
                <w:ins w:id="71" w:author="User" w:date="2020-12-04T14:18:00Z"/>
                <w:rFonts w:cs="Times New Roman"/>
              </w:rPr>
              <w:pPrChange w:id="72" w:author="User" w:date="2020-12-04T14:18:00Z">
                <w:pPr/>
              </w:pPrChange>
            </w:pPr>
            <w:ins w:id="73" w:author="User" w:date="2020-12-04T14:18:00Z">
              <w:r w:rsidRPr="008A008B">
                <w:rPr>
                  <w:rFonts w:cs="Times New Roman"/>
                  <w:noProof/>
                  <w:lang w:val="vi-VN"/>
                </w:rPr>
                <w:t>Tối thiểu 8 ký tự.</w:t>
              </w:r>
            </w:ins>
          </w:p>
          <w:p w:rsidR="005D7DC2" w:rsidRPr="008A008B" w:rsidRDefault="005D7DC2">
            <w:pPr>
              <w:numPr>
                <w:ilvl w:val="0"/>
                <w:numId w:val="2"/>
              </w:numPr>
              <w:spacing w:after="240" w:line="240" w:lineRule="auto"/>
              <w:contextualSpacing/>
              <w:jc w:val="both"/>
              <w:rPr>
                <w:rFonts w:cs="Times New Roman"/>
                <w:rPrChange w:id="74" w:author="User" w:date="2020-12-04T14:18:00Z">
                  <w:rPr>
                    <w:rFonts w:cs="Times New Roman"/>
                    <w:b/>
                    <w:bCs/>
                  </w:rPr>
                </w:rPrChange>
              </w:rPr>
              <w:pPrChange w:id="75" w:author="User" w:date="2020-12-04T14:18:00Z">
                <w:pPr/>
              </w:pPrChange>
            </w:pPr>
            <w:ins w:id="76" w:author="User" w:date="2020-12-04T14:19:00Z">
              <w:r w:rsidRPr="008A008B">
                <w:rPr>
                  <w:rFonts w:cs="Times New Roman"/>
                  <w:noProof/>
                  <w:lang w:val="vi-VN"/>
                </w:rPr>
                <w:t>Chứa cả chữ, số, ký tự viết hoa, và 1 ký tự đặc biệt (VD: !, @, #</w:t>
              </w:r>
            </w:ins>
            <w:r w:rsidRPr="008A008B">
              <w:rPr>
                <w:rFonts w:cs="Times New Roman"/>
                <w:noProof/>
                <w:lang w:val="vi-VN"/>
              </w:rPr>
              <w:t>V</w:t>
            </w:r>
            <w:ins w:id="77" w:author="User" w:date="2020-12-04T14:19:00Z">
              <w:r w:rsidRPr="008A008B">
                <w:rPr>
                  <w:rFonts w:cs="Times New Roman"/>
                  <w:noProof/>
                  <w:lang w:val="vi-VN"/>
                </w:rPr>
                <w:t>)</w:t>
              </w:r>
            </w:ins>
            <w:r>
              <w:rPr>
                <w:rFonts w:cs="Times New Roman"/>
                <w:noProof/>
              </w:rPr>
              <w:t>.</w:t>
            </w:r>
          </w:p>
        </w:tc>
        <w:tc>
          <w:tcPr>
            <w:tcW w:w="2297" w:type="dxa"/>
            <w:shd w:val="clear" w:color="auto" w:fill="FFFFFF" w:themeFill="background1"/>
          </w:tcPr>
          <w:p w:rsidR="005D7DC2" w:rsidRPr="008A008B" w:rsidRDefault="005D7DC2" w:rsidP="00396BDC">
            <w:pPr>
              <w:spacing w:after="240"/>
              <w:jc w:val="center"/>
              <w:rPr>
                <w:rFonts w:cs="Times New Roman"/>
                <w:noProof/>
                <w:lang w:val="vi-VN"/>
                <w:rPrChange w:id="78" w:author="User" w:date="2020-12-04T14:19:00Z">
                  <w:rPr>
                    <w:rFonts w:cs="Times New Roman"/>
                    <w:b/>
                    <w:bCs/>
                  </w:rPr>
                </w:rPrChange>
              </w:rPr>
            </w:pPr>
            <w:ins w:id="79" w:author="User" w:date="2020-12-04T14:20:00Z">
              <w:r w:rsidRPr="008A008B">
                <w:rPr>
                  <w:rFonts w:cs="Times New Roman"/>
                  <w:noProof/>
                  <w:lang w:val="vi-VN"/>
                </w:rPr>
                <w:t>110de$AB</w:t>
              </w:r>
            </w:ins>
          </w:p>
        </w:tc>
      </w:tr>
      <w:tr w:rsidR="005D7DC2" w:rsidRPr="008A008B" w:rsidTr="005D2B6D">
        <w:tc>
          <w:tcPr>
            <w:tcW w:w="742" w:type="dxa"/>
            <w:shd w:val="clear" w:color="auto" w:fill="E7E6E6" w:themeFill="background2"/>
          </w:tcPr>
          <w:p w:rsidR="005D7DC2" w:rsidRPr="008A008B" w:rsidRDefault="005D2B6D" w:rsidP="00396BDC">
            <w:pPr>
              <w:spacing w:after="240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5</w:t>
            </w:r>
          </w:p>
        </w:tc>
        <w:tc>
          <w:tcPr>
            <w:tcW w:w="1870" w:type="dxa"/>
            <w:shd w:val="clear" w:color="auto" w:fill="E7E6E6" w:themeFill="background2"/>
          </w:tcPr>
          <w:p w:rsidR="005D7DC2" w:rsidRPr="008A008B" w:rsidRDefault="005D7DC2" w:rsidP="00396BDC">
            <w:pPr>
              <w:spacing w:after="240"/>
              <w:rPr>
                <w:ins w:id="80" w:author="User" w:date="2020-12-04T14:20:00Z"/>
                <w:rFonts w:cs="Times New Roman"/>
                <w:b/>
                <w:noProof/>
                <w:lang w:val="vi-VN"/>
              </w:rPr>
            </w:pPr>
            <w:ins w:id="81" w:author="User" w:date="2020-12-04T14:29:00Z">
              <w:r w:rsidRPr="008A008B">
                <w:rPr>
                  <w:rFonts w:cs="Times New Roman"/>
                  <w:b/>
                  <w:noProof/>
                  <w:lang w:val="vi-VN"/>
                </w:rPr>
                <w:t>Xác nhận mật khẩu</w:t>
              </w:r>
            </w:ins>
          </w:p>
        </w:tc>
        <w:tc>
          <w:tcPr>
            <w:tcW w:w="1870" w:type="dxa"/>
            <w:shd w:val="clear" w:color="auto" w:fill="E7E6E6" w:themeFill="background2"/>
          </w:tcPr>
          <w:p w:rsidR="005D7DC2" w:rsidRPr="008A008B" w:rsidRDefault="005D7DC2" w:rsidP="00396BDC">
            <w:pPr>
              <w:spacing w:after="240"/>
              <w:jc w:val="center"/>
              <w:rPr>
                <w:ins w:id="82" w:author="User" w:date="2020-12-04T14:20:00Z"/>
                <w:rFonts w:cs="Times New Roman"/>
                <w:noProof/>
                <w:lang w:val="vi-VN"/>
              </w:rPr>
            </w:pPr>
            <w:ins w:id="83" w:author="User" w:date="2020-12-04T14:29:00Z">
              <w:r w:rsidRPr="008A008B">
                <w:rPr>
                  <w:rFonts w:cs="Times New Roman"/>
                  <w:noProof/>
                  <w:lang w:val="vi-VN"/>
                </w:rPr>
                <w:t>Có</w:t>
              </w:r>
            </w:ins>
          </w:p>
        </w:tc>
        <w:tc>
          <w:tcPr>
            <w:tcW w:w="2522" w:type="dxa"/>
            <w:shd w:val="clear" w:color="auto" w:fill="E7E6E6" w:themeFill="background2"/>
          </w:tcPr>
          <w:p w:rsidR="005D7DC2" w:rsidRPr="008A008B" w:rsidRDefault="005D7DC2">
            <w:pPr>
              <w:spacing w:after="240"/>
              <w:rPr>
                <w:ins w:id="84" w:author="User" w:date="2020-12-04T14:20:00Z"/>
                <w:rFonts w:cs="Times New Roman"/>
                <w:b/>
                <w:noProof/>
                <w:rPrChange w:id="85" w:author="User" w:date="2020-12-04T14:20:00Z">
                  <w:rPr>
                    <w:ins w:id="86" w:author="User" w:date="2020-12-04T14:20:00Z"/>
                  </w:rPr>
                </w:rPrChange>
              </w:rPr>
              <w:pPrChange w:id="87" w:author="User" w:date="2020-12-04T14:20:00Z">
                <w:pPr>
                  <w:numPr>
                    <w:numId w:val="5"/>
                  </w:numPr>
                  <w:ind w:left="840" w:hanging="480"/>
                </w:pPr>
              </w:pPrChange>
            </w:pPr>
            <w:ins w:id="88" w:author="User" w:date="2020-12-04T14:29:00Z">
              <w:r w:rsidRPr="008A008B">
                <w:rPr>
                  <w:rFonts w:cs="Times New Roman"/>
                  <w:noProof/>
                  <w:lang w:val="vi-VN"/>
                </w:rPr>
                <w:t>Trùng với</w:t>
              </w:r>
            </w:ins>
            <w:r w:rsidRPr="008A008B">
              <w:rPr>
                <w:rFonts w:cs="Times New Roman"/>
                <w:noProof/>
                <w:lang w:val="vi-VN"/>
              </w:rPr>
              <w:t xml:space="preserve"> </w:t>
            </w:r>
            <w:r w:rsidRPr="008A008B">
              <w:rPr>
                <w:rFonts w:cs="Times New Roman"/>
                <w:b/>
                <w:noProof/>
              </w:rPr>
              <w:t>Mật khẩu</w:t>
            </w:r>
            <w:r>
              <w:rPr>
                <w:rFonts w:cs="Times New Roman"/>
                <w:b/>
                <w:noProof/>
              </w:rPr>
              <w:t>.</w:t>
            </w:r>
          </w:p>
        </w:tc>
        <w:tc>
          <w:tcPr>
            <w:tcW w:w="2297" w:type="dxa"/>
            <w:shd w:val="clear" w:color="auto" w:fill="E7E6E6" w:themeFill="background2"/>
          </w:tcPr>
          <w:p w:rsidR="005D7DC2" w:rsidRPr="008A008B" w:rsidRDefault="005D7DC2" w:rsidP="00396BDC">
            <w:pPr>
              <w:spacing w:after="240"/>
              <w:jc w:val="center"/>
              <w:rPr>
                <w:ins w:id="89" w:author="User" w:date="2020-12-04T14:20:00Z"/>
                <w:rFonts w:cs="Times New Roman"/>
                <w:noProof/>
                <w:lang w:val="vi-VN"/>
              </w:rPr>
            </w:pPr>
            <w:ins w:id="90" w:author="User" w:date="2020-12-04T14:29:00Z">
              <w:r w:rsidRPr="008A008B">
                <w:rPr>
                  <w:rFonts w:cs="Times New Roman"/>
                  <w:noProof/>
                  <w:lang w:val="vi-VN"/>
                </w:rPr>
                <w:t>110de$AB</w:t>
              </w:r>
            </w:ins>
          </w:p>
        </w:tc>
      </w:tr>
      <w:tr w:rsidR="005D7DC2" w:rsidRPr="008A008B" w:rsidTr="005D2B6D">
        <w:tc>
          <w:tcPr>
            <w:tcW w:w="742" w:type="dxa"/>
            <w:shd w:val="clear" w:color="auto" w:fill="FFFFFF" w:themeFill="background1"/>
          </w:tcPr>
          <w:p w:rsidR="005D7DC2" w:rsidRPr="008A008B" w:rsidRDefault="005D2B6D" w:rsidP="00396BDC">
            <w:pPr>
              <w:spacing w:after="240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6</w:t>
            </w:r>
          </w:p>
        </w:tc>
        <w:tc>
          <w:tcPr>
            <w:tcW w:w="1870" w:type="dxa"/>
            <w:shd w:val="clear" w:color="auto" w:fill="FFFFFF" w:themeFill="background1"/>
          </w:tcPr>
          <w:p w:rsidR="005D7DC2" w:rsidRPr="008A008B" w:rsidRDefault="005D7DC2" w:rsidP="00396BDC">
            <w:pPr>
              <w:spacing w:after="240"/>
              <w:rPr>
                <w:rFonts w:cs="Times New Roman"/>
                <w:b/>
                <w:noProof/>
              </w:rPr>
            </w:pPr>
            <w:r w:rsidRPr="008A008B">
              <w:rPr>
                <w:rFonts w:cs="Times New Roman"/>
                <w:b/>
                <w:noProof/>
              </w:rPr>
              <w:t>Địa chỉ</w:t>
            </w:r>
          </w:p>
        </w:tc>
        <w:tc>
          <w:tcPr>
            <w:tcW w:w="1870" w:type="dxa"/>
            <w:shd w:val="clear" w:color="auto" w:fill="FFFFFF" w:themeFill="background1"/>
          </w:tcPr>
          <w:p w:rsidR="005D7DC2" w:rsidRPr="008A008B" w:rsidRDefault="005D7DC2" w:rsidP="00396BDC">
            <w:pPr>
              <w:spacing w:after="240"/>
              <w:jc w:val="center"/>
              <w:rPr>
                <w:rFonts w:cs="Times New Roman"/>
                <w:noProof/>
              </w:rPr>
            </w:pPr>
            <w:r w:rsidRPr="008A008B">
              <w:rPr>
                <w:rFonts w:cs="Times New Roman"/>
                <w:noProof/>
              </w:rPr>
              <w:t>Không</w:t>
            </w:r>
          </w:p>
        </w:tc>
        <w:tc>
          <w:tcPr>
            <w:tcW w:w="2522" w:type="dxa"/>
            <w:shd w:val="clear" w:color="auto" w:fill="FFFFFF" w:themeFill="background1"/>
          </w:tcPr>
          <w:p w:rsidR="005D7DC2" w:rsidRPr="008A008B" w:rsidRDefault="005D7DC2" w:rsidP="00396BDC">
            <w:pPr>
              <w:spacing w:after="240"/>
              <w:rPr>
                <w:rFonts w:cs="Times New Roman"/>
                <w:noProof/>
              </w:rPr>
            </w:pPr>
            <w:r w:rsidRPr="008A008B">
              <w:rPr>
                <w:rFonts w:cs="Times New Roman"/>
                <w:noProof/>
              </w:rPr>
              <w:t>Không</w:t>
            </w:r>
            <w:r>
              <w:rPr>
                <w:rFonts w:cs="Times New Roman"/>
                <w:noProof/>
              </w:rPr>
              <w:t>.</w:t>
            </w:r>
          </w:p>
        </w:tc>
        <w:tc>
          <w:tcPr>
            <w:tcW w:w="2297" w:type="dxa"/>
            <w:shd w:val="clear" w:color="auto" w:fill="FFFFFF" w:themeFill="background1"/>
          </w:tcPr>
          <w:p w:rsidR="005D7DC2" w:rsidRPr="008A008B" w:rsidRDefault="005D7DC2" w:rsidP="00396BDC">
            <w:pPr>
              <w:spacing w:after="240"/>
              <w:jc w:val="center"/>
              <w:rPr>
                <w:rFonts w:cs="Times New Roman"/>
                <w:noProof/>
              </w:rPr>
            </w:pPr>
            <w:r w:rsidRPr="008A008B">
              <w:rPr>
                <w:rFonts w:cs="Times New Roman"/>
                <w:noProof/>
              </w:rPr>
              <w:t>Số 1, Đại Cồ Việt</w:t>
            </w:r>
          </w:p>
        </w:tc>
      </w:tr>
      <w:tr w:rsidR="005D7DC2" w:rsidRPr="008A008B" w:rsidTr="005D2B6D">
        <w:tc>
          <w:tcPr>
            <w:tcW w:w="742" w:type="dxa"/>
            <w:shd w:val="clear" w:color="auto" w:fill="E7E6E6" w:themeFill="background2"/>
          </w:tcPr>
          <w:p w:rsidR="005D7DC2" w:rsidRPr="008A008B" w:rsidRDefault="005D2B6D" w:rsidP="00396BDC">
            <w:pPr>
              <w:spacing w:after="240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7</w:t>
            </w:r>
          </w:p>
        </w:tc>
        <w:tc>
          <w:tcPr>
            <w:tcW w:w="1870" w:type="dxa"/>
            <w:shd w:val="clear" w:color="auto" w:fill="E7E6E6" w:themeFill="background2"/>
          </w:tcPr>
          <w:p w:rsidR="005D7DC2" w:rsidRPr="008A008B" w:rsidRDefault="005D7DC2" w:rsidP="00396BDC">
            <w:pPr>
              <w:spacing w:after="240"/>
              <w:rPr>
                <w:rFonts w:cs="Times New Roman"/>
                <w:b/>
                <w:noProof/>
              </w:rPr>
            </w:pPr>
            <w:r w:rsidRPr="008A008B">
              <w:rPr>
                <w:rFonts w:cs="Times New Roman"/>
                <w:b/>
                <w:noProof/>
              </w:rPr>
              <w:t>Số điện thoại</w:t>
            </w:r>
          </w:p>
        </w:tc>
        <w:tc>
          <w:tcPr>
            <w:tcW w:w="1870" w:type="dxa"/>
            <w:shd w:val="clear" w:color="auto" w:fill="E7E6E6" w:themeFill="background2"/>
          </w:tcPr>
          <w:p w:rsidR="005D7DC2" w:rsidRPr="008A008B" w:rsidRDefault="005D7DC2" w:rsidP="00396BDC">
            <w:pPr>
              <w:spacing w:after="240"/>
              <w:jc w:val="center"/>
              <w:rPr>
                <w:rFonts w:cs="Times New Roman"/>
                <w:noProof/>
              </w:rPr>
            </w:pPr>
            <w:r w:rsidRPr="008A008B">
              <w:rPr>
                <w:rFonts w:cs="Times New Roman"/>
                <w:noProof/>
              </w:rPr>
              <w:t>Có</w:t>
            </w:r>
          </w:p>
        </w:tc>
        <w:tc>
          <w:tcPr>
            <w:tcW w:w="2522" w:type="dxa"/>
            <w:shd w:val="clear" w:color="auto" w:fill="E7E6E6" w:themeFill="background2"/>
          </w:tcPr>
          <w:p w:rsidR="005D7DC2" w:rsidRPr="008A008B" w:rsidRDefault="005D7DC2" w:rsidP="00396BDC">
            <w:pPr>
              <w:spacing w:after="240"/>
              <w:rPr>
                <w:rFonts w:cs="Times New Roman"/>
                <w:noProof/>
              </w:rPr>
            </w:pPr>
            <w:r w:rsidRPr="008A008B">
              <w:rPr>
                <w:rFonts w:cs="Times New Roman"/>
                <w:noProof/>
              </w:rPr>
              <w:t>Số điện thoại hợp lệ</w:t>
            </w:r>
            <w:r>
              <w:rPr>
                <w:rFonts w:cs="Times New Roman"/>
                <w:noProof/>
              </w:rPr>
              <w:t>.</w:t>
            </w:r>
          </w:p>
        </w:tc>
        <w:tc>
          <w:tcPr>
            <w:tcW w:w="2297" w:type="dxa"/>
            <w:shd w:val="clear" w:color="auto" w:fill="E7E6E6" w:themeFill="background2"/>
          </w:tcPr>
          <w:p w:rsidR="005D7DC2" w:rsidRPr="00C4383C" w:rsidRDefault="00C4383C" w:rsidP="00C4383C">
            <w:pPr>
              <w:spacing w:after="240" w:line="240" w:lineRule="auto"/>
              <w:ind w:left="360"/>
              <w:jc w:val="both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 xml:space="preserve">+084 842 </w:t>
            </w:r>
            <w:r w:rsidR="005D7DC2" w:rsidRPr="00C4383C">
              <w:rPr>
                <w:rFonts w:cs="Times New Roman"/>
                <w:noProof/>
              </w:rPr>
              <w:t>xxx xxx</w:t>
            </w:r>
          </w:p>
        </w:tc>
      </w:tr>
      <w:tr w:rsidR="005D7DC2" w:rsidRPr="008A008B" w:rsidTr="005D2B6D">
        <w:tc>
          <w:tcPr>
            <w:tcW w:w="742" w:type="dxa"/>
            <w:shd w:val="clear" w:color="auto" w:fill="FFFFFF" w:themeFill="background1"/>
          </w:tcPr>
          <w:p w:rsidR="005D7DC2" w:rsidRPr="008A008B" w:rsidRDefault="005D2B6D" w:rsidP="00396BDC">
            <w:pPr>
              <w:spacing w:after="240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8</w:t>
            </w:r>
          </w:p>
        </w:tc>
        <w:tc>
          <w:tcPr>
            <w:tcW w:w="1870" w:type="dxa"/>
            <w:shd w:val="clear" w:color="auto" w:fill="FFFFFF" w:themeFill="background1"/>
          </w:tcPr>
          <w:p w:rsidR="005D7DC2" w:rsidRPr="008A008B" w:rsidRDefault="005D7DC2" w:rsidP="00396BDC">
            <w:pPr>
              <w:spacing w:after="240"/>
              <w:rPr>
                <w:rFonts w:cs="Times New Roman"/>
                <w:b/>
                <w:noProof/>
              </w:rPr>
            </w:pPr>
            <w:r w:rsidRPr="008A008B">
              <w:rPr>
                <w:rFonts w:cs="Times New Roman"/>
                <w:b/>
                <w:noProof/>
              </w:rPr>
              <w:t>Ảnh đại diện</w:t>
            </w:r>
          </w:p>
        </w:tc>
        <w:tc>
          <w:tcPr>
            <w:tcW w:w="1870" w:type="dxa"/>
            <w:shd w:val="clear" w:color="auto" w:fill="FFFFFF" w:themeFill="background1"/>
          </w:tcPr>
          <w:p w:rsidR="005D7DC2" w:rsidRPr="008A008B" w:rsidRDefault="005D7DC2" w:rsidP="00396BDC">
            <w:pPr>
              <w:spacing w:after="240"/>
              <w:jc w:val="center"/>
              <w:rPr>
                <w:rFonts w:cs="Times New Roman"/>
                <w:noProof/>
              </w:rPr>
            </w:pPr>
            <w:r w:rsidRPr="008A008B">
              <w:rPr>
                <w:rFonts w:cs="Times New Roman"/>
                <w:noProof/>
              </w:rPr>
              <w:t>Không</w:t>
            </w:r>
          </w:p>
        </w:tc>
        <w:tc>
          <w:tcPr>
            <w:tcW w:w="2522" w:type="dxa"/>
            <w:shd w:val="clear" w:color="auto" w:fill="FFFFFF" w:themeFill="background1"/>
          </w:tcPr>
          <w:p w:rsidR="005D7DC2" w:rsidRPr="008A008B" w:rsidRDefault="005D7DC2" w:rsidP="00396BDC">
            <w:pPr>
              <w:spacing w:after="240"/>
              <w:rPr>
                <w:rFonts w:cs="Times New Roman"/>
                <w:noProof/>
              </w:rPr>
            </w:pPr>
            <w:r w:rsidRPr="008A008B">
              <w:rPr>
                <w:rFonts w:cs="Times New Roman"/>
                <w:noProof/>
              </w:rPr>
              <w:t>Định dạng hợp lệ: PNG, JPG.</w:t>
            </w:r>
          </w:p>
        </w:tc>
        <w:tc>
          <w:tcPr>
            <w:tcW w:w="2297" w:type="dxa"/>
            <w:shd w:val="clear" w:color="auto" w:fill="FFFFFF" w:themeFill="background1"/>
          </w:tcPr>
          <w:p w:rsidR="005D7DC2" w:rsidRPr="008A008B" w:rsidRDefault="005D7DC2" w:rsidP="00396BDC">
            <w:pPr>
              <w:spacing w:after="240"/>
              <w:jc w:val="center"/>
              <w:rPr>
                <w:rFonts w:cs="Times New Roman"/>
                <w:noProof/>
              </w:rPr>
            </w:pPr>
            <w:r w:rsidRPr="008A008B">
              <w:rPr>
                <w:rFonts w:cs="Times New Roman"/>
                <w:noProof/>
              </w:rPr>
              <w:t>Hung</w:t>
            </w:r>
            <w:r w:rsidR="00C4383C">
              <w:rPr>
                <w:rFonts w:cs="Times New Roman"/>
                <w:noProof/>
              </w:rPr>
              <w:t>ICT2407</w:t>
            </w:r>
            <w:r w:rsidRPr="008A008B">
              <w:rPr>
                <w:rFonts w:cs="Times New Roman"/>
                <w:noProof/>
              </w:rPr>
              <w:t>.png</w:t>
            </w:r>
          </w:p>
        </w:tc>
      </w:tr>
      <w:tr w:rsidR="005D7DC2" w:rsidRPr="008A008B" w:rsidTr="005D2B6D">
        <w:tc>
          <w:tcPr>
            <w:tcW w:w="742" w:type="dxa"/>
            <w:shd w:val="clear" w:color="auto" w:fill="E7E6E6" w:themeFill="background2"/>
          </w:tcPr>
          <w:p w:rsidR="005D7DC2" w:rsidRPr="008A008B" w:rsidRDefault="005D2B6D" w:rsidP="00396BDC">
            <w:pPr>
              <w:spacing w:after="240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9</w:t>
            </w:r>
          </w:p>
        </w:tc>
        <w:tc>
          <w:tcPr>
            <w:tcW w:w="1870" w:type="dxa"/>
            <w:shd w:val="clear" w:color="auto" w:fill="E7E6E6" w:themeFill="background2"/>
          </w:tcPr>
          <w:p w:rsidR="005D7DC2" w:rsidRPr="008A008B" w:rsidRDefault="005D7DC2" w:rsidP="00396BDC">
            <w:pPr>
              <w:spacing w:after="240"/>
              <w:rPr>
                <w:rFonts w:cs="Times New Roman"/>
                <w:b/>
                <w:noProof/>
              </w:rPr>
            </w:pPr>
            <w:r w:rsidRPr="008A008B">
              <w:rPr>
                <w:rFonts w:cs="Times New Roman"/>
                <w:b/>
                <w:noProof/>
              </w:rPr>
              <w:t>Thời gian tạo</w:t>
            </w:r>
          </w:p>
        </w:tc>
        <w:tc>
          <w:tcPr>
            <w:tcW w:w="1870" w:type="dxa"/>
            <w:shd w:val="clear" w:color="auto" w:fill="E7E6E6" w:themeFill="background2"/>
          </w:tcPr>
          <w:p w:rsidR="005D7DC2" w:rsidRPr="008A008B" w:rsidRDefault="005D7DC2" w:rsidP="00396BDC">
            <w:pPr>
              <w:spacing w:after="240"/>
              <w:jc w:val="center"/>
              <w:rPr>
                <w:rFonts w:cs="Times New Roman"/>
                <w:noProof/>
              </w:rPr>
            </w:pPr>
            <w:r w:rsidRPr="008A008B">
              <w:rPr>
                <w:rFonts w:cs="Times New Roman"/>
                <w:noProof/>
              </w:rPr>
              <w:t>Có</w:t>
            </w:r>
          </w:p>
        </w:tc>
        <w:tc>
          <w:tcPr>
            <w:tcW w:w="2522" w:type="dxa"/>
            <w:shd w:val="clear" w:color="auto" w:fill="E7E6E6" w:themeFill="background2"/>
          </w:tcPr>
          <w:p w:rsidR="005D7DC2" w:rsidRPr="008A008B" w:rsidRDefault="005D7DC2">
            <w:pPr>
              <w:spacing w:after="240"/>
              <w:rPr>
                <w:rFonts w:cs="Times New Roman"/>
                <w:noProof/>
                <w:rPrChange w:id="91" w:author="User" w:date="2020-12-04T14:23:00Z">
                  <w:rPr>
                    <w:rFonts w:cs="Times New Roman"/>
                    <w:b/>
                    <w:bCs/>
                  </w:rPr>
                </w:rPrChange>
              </w:rPr>
              <w:pPrChange w:id="92" w:author="User" w:date="2020-12-04T14:23:00Z">
                <w:pPr/>
              </w:pPrChange>
            </w:pPr>
            <w:r w:rsidRPr="008A008B">
              <w:rPr>
                <w:rFonts w:cs="Times New Roman"/>
                <w:noProof/>
              </w:rPr>
              <w:t xml:space="preserve">Hệ thống </w:t>
            </w:r>
            <w:r w:rsidRPr="008A008B">
              <w:rPr>
                <w:rFonts w:cs="Times New Roman"/>
                <w:b/>
                <w:noProof/>
              </w:rPr>
              <w:t>tự động điền</w:t>
            </w:r>
            <w:r>
              <w:rPr>
                <w:rFonts w:cs="Times New Roman"/>
                <w:b/>
                <w:noProof/>
              </w:rPr>
              <w:t>.</w:t>
            </w:r>
          </w:p>
        </w:tc>
        <w:tc>
          <w:tcPr>
            <w:tcW w:w="2297" w:type="dxa"/>
            <w:shd w:val="clear" w:color="auto" w:fill="E7E6E6" w:themeFill="background2"/>
          </w:tcPr>
          <w:p w:rsidR="005D7DC2" w:rsidRPr="008A008B" w:rsidRDefault="005D7DC2" w:rsidP="00396BDC">
            <w:pPr>
              <w:spacing w:after="240"/>
              <w:jc w:val="center"/>
              <w:rPr>
                <w:rFonts w:cs="Times New Roman"/>
                <w:noProof/>
              </w:rPr>
            </w:pPr>
            <w:r w:rsidRPr="008A008B">
              <w:rPr>
                <w:rFonts w:cs="Times New Roman"/>
                <w:noProof/>
              </w:rPr>
              <w:t>2021-07-24 06:00:00.000</w:t>
            </w:r>
          </w:p>
        </w:tc>
      </w:tr>
      <w:tr w:rsidR="00A84344" w:rsidRPr="008A008B" w:rsidTr="00A84344">
        <w:tc>
          <w:tcPr>
            <w:tcW w:w="742" w:type="dxa"/>
            <w:shd w:val="clear" w:color="auto" w:fill="FFFFFF" w:themeFill="background1"/>
          </w:tcPr>
          <w:p w:rsidR="00A84344" w:rsidRDefault="00A84344" w:rsidP="00396BDC">
            <w:pPr>
              <w:spacing w:after="240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10</w:t>
            </w:r>
          </w:p>
        </w:tc>
        <w:tc>
          <w:tcPr>
            <w:tcW w:w="1870" w:type="dxa"/>
            <w:shd w:val="clear" w:color="auto" w:fill="FFFFFF" w:themeFill="background1"/>
          </w:tcPr>
          <w:p w:rsidR="00A84344" w:rsidRPr="00A84344" w:rsidRDefault="00A84344" w:rsidP="00396BDC">
            <w:pPr>
              <w:spacing w:after="240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t>Lương</w:t>
            </w:r>
          </w:p>
        </w:tc>
        <w:tc>
          <w:tcPr>
            <w:tcW w:w="1870" w:type="dxa"/>
            <w:shd w:val="clear" w:color="auto" w:fill="FFFFFF" w:themeFill="background1"/>
          </w:tcPr>
          <w:p w:rsidR="00A84344" w:rsidRPr="00A84344" w:rsidRDefault="00A84344" w:rsidP="00A84344">
            <w:pPr>
              <w:spacing w:after="24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 xml:space="preserve">Có </w:t>
            </w:r>
          </w:p>
        </w:tc>
        <w:tc>
          <w:tcPr>
            <w:tcW w:w="2522" w:type="dxa"/>
            <w:shd w:val="clear" w:color="auto" w:fill="FFFFFF" w:themeFill="background1"/>
          </w:tcPr>
          <w:p w:rsidR="00A84344" w:rsidRPr="008A008B" w:rsidRDefault="00A84344">
            <w:pPr>
              <w:spacing w:after="24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Số nguyên.</w:t>
            </w:r>
          </w:p>
        </w:tc>
        <w:tc>
          <w:tcPr>
            <w:tcW w:w="2297" w:type="dxa"/>
            <w:shd w:val="clear" w:color="auto" w:fill="FFFFFF" w:themeFill="background1"/>
          </w:tcPr>
          <w:p w:rsidR="00A84344" w:rsidRPr="008A008B" w:rsidRDefault="00A84344" w:rsidP="00396BDC">
            <w:pPr>
              <w:spacing w:after="240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10 000 000</w:t>
            </w:r>
          </w:p>
        </w:tc>
      </w:tr>
      <w:tr w:rsidR="00A84344" w:rsidRPr="008A008B" w:rsidTr="005D2B6D">
        <w:tc>
          <w:tcPr>
            <w:tcW w:w="742" w:type="dxa"/>
            <w:shd w:val="clear" w:color="auto" w:fill="E7E6E6" w:themeFill="background2"/>
          </w:tcPr>
          <w:p w:rsidR="00A84344" w:rsidRDefault="00A84344" w:rsidP="00396BDC">
            <w:pPr>
              <w:spacing w:after="240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11</w:t>
            </w:r>
          </w:p>
        </w:tc>
        <w:tc>
          <w:tcPr>
            <w:tcW w:w="1870" w:type="dxa"/>
            <w:shd w:val="clear" w:color="auto" w:fill="E7E6E6" w:themeFill="background2"/>
          </w:tcPr>
          <w:p w:rsidR="00A84344" w:rsidRDefault="00A84344" w:rsidP="00396BDC">
            <w:pPr>
              <w:spacing w:after="240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t>Danh sách ca làm việc</w:t>
            </w:r>
          </w:p>
        </w:tc>
        <w:tc>
          <w:tcPr>
            <w:tcW w:w="1870" w:type="dxa"/>
            <w:shd w:val="clear" w:color="auto" w:fill="E7E6E6" w:themeFill="background2"/>
          </w:tcPr>
          <w:p w:rsidR="00A84344" w:rsidRPr="00A84344" w:rsidRDefault="00A84344" w:rsidP="00A84344">
            <w:pPr>
              <w:spacing w:after="24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 xml:space="preserve">Có </w:t>
            </w:r>
          </w:p>
        </w:tc>
        <w:tc>
          <w:tcPr>
            <w:tcW w:w="2522" w:type="dxa"/>
            <w:shd w:val="clear" w:color="auto" w:fill="E7E6E6" w:themeFill="background2"/>
          </w:tcPr>
          <w:p w:rsidR="00A84344" w:rsidRDefault="00A84344">
            <w:pPr>
              <w:spacing w:after="240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 xml:space="preserve">Ca làm việc </w:t>
            </w:r>
            <w:r w:rsidRPr="00A84344">
              <w:rPr>
                <w:rFonts w:cs="Times New Roman"/>
                <w:b/>
                <w:noProof/>
              </w:rPr>
              <w:t>tồn tại</w:t>
            </w:r>
            <w:r>
              <w:rPr>
                <w:rFonts w:cs="Times New Roman"/>
                <w:noProof/>
              </w:rPr>
              <w:t xml:space="preserve"> trong hệ thống.</w:t>
            </w:r>
          </w:p>
        </w:tc>
        <w:tc>
          <w:tcPr>
            <w:tcW w:w="2297" w:type="dxa"/>
            <w:shd w:val="clear" w:color="auto" w:fill="E7E6E6" w:themeFill="background2"/>
          </w:tcPr>
          <w:p w:rsidR="00A84344" w:rsidRDefault="00A84344" w:rsidP="00914F8E">
            <w:pPr>
              <w:spacing w:after="240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001,002.</w:t>
            </w:r>
          </w:p>
        </w:tc>
      </w:tr>
    </w:tbl>
    <w:p w:rsidR="006743E6" w:rsidRDefault="001A3A69"/>
    <w:p w:rsidR="009310BB" w:rsidRPr="009310BB" w:rsidRDefault="009310BB" w:rsidP="009310BB">
      <w:pPr>
        <w:pStyle w:val="ListParagraph"/>
        <w:numPr>
          <w:ilvl w:val="0"/>
          <w:numId w:val="4"/>
        </w:numPr>
        <w:tabs>
          <w:tab w:val="left" w:pos="4080"/>
        </w:tabs>
        <w:spacing w:before="0" w:after="160" w:line="259" w:lineRule="auto"/>
        <w:jc w:val="both"/>
        <w:outlineLvl w:val="6"/>
        <w:rPr>
          <w:rFonts w:cs="Times New Roman"/>
          <w:b/>
        </w:rPr>
      </w:pPr>
      <w:bookmarkStart w:id="93" w:name="_Toc73987841"/>
      <w:r>
        <w:rPr>
          <w:rFonts w:cs="Times New Roman"/>
          <w:b/>
        </w:rPr>
        <w:lastRenderedPageBreak/>
        <w:t>UCA002</w:t>
      </w:r>
      <w:r w:rsidRPr="009310BB">
        <w:rPr>
          <w:rFonts w:cs="Times New Roman"/>
          <w:b/>
        </w:rPr>
        <w:t xml:space="preserve">: Tìm kiếm </w:t>
      </w:r>
      <w:r w:rsidR="001510C7">
        <w:rPr>
          <w:rFonts w:cs="Times New Roman"/>
          <w:b/>
        </w:rPr>
        <w:t>tài khoản nhân viên</w:t>
      </w:r>
      <w:r w:rsidRPr="009310BB">
        <w:rPr>
          <w:rFonts w:cs="Times New Roman"/>
          <w:b/>
        </w:rPr>
        <w:t>.</w:t>
      </w:r>
      <w:bookmarkEnd w:id="93"/>
    </w:p>
    <w:tbl>
      <w:tblPr>
        <w:tblpPr w:leftFromText="180" w:rightFromText="180" w:vertAnchor="text" w:tblpY="1"/>
        <w:tblOverlap w:val="never"/>
        <w:tblW w:w="8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882"/>
        <w:gridCol w:w="1619"/>
        <w:gridCol w:w="4433"/>
        <w:tblGridChange w:id="94">
          <w:tblGrid>
            <w:gridCol w:w="720"/>
            <w:gridCol w:w="720"/>
            <w:gridCol w:w="147"/>
            <w:gridCol w:w="882"/>
            <w:gridCol w:w="1619"/>
            <w:gridCol w:w="4433"/>
          </w:tblGrid>
        </w:tblGridChange>
      </w:tblGrid>
      <w:tr w:rsidR="009310BB" w:rsidRPr="008A008B" w:rsidTr="00A272A0"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9310BB" w:rsidRPr="008A008B" w:rsidRDefault="009310B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9310BB" w:rsidRPr="008A008B" w:rsidRDefault="00654E91" w:rsidP="00A272A0">
            <w:pPr>
              <w:spacing w:after="240" w:line="240" w:lineRule="auto"/>
              <w:jc w:val="center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>
              <w:rPr>
                <w:rFonts w:cs="Times New Roman"/>
              </w:rPr>
              <w:t>UCA002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9310BB" w:rsidRPr="008A008B" w:rsidRDefault="009310B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4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9310BB" w:rsidRPr="008A008B" w:rsidRDefault="009310B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8A008B">
              <w:rPr>
                <w:rFonts w:cs="Times New Roman"/>
              </w:rPr>
              <w:t xml:space="preserve">Tìm kiếm </w:t>
            </w:r>
            <w:r w:rsidR="001510C7">
              <w:rPr>
                <w:rFonts w:cs="Times New Roman"/>
              </w:rPr>
              <w:t>tài khoản nhân viên</w:t>
            </w:r>
            <w:r>
              <w:rPr>
                <w:rFonts w:cs="Times New Roman"/>
              </w:rPr>
              <w:t>.</w:t>
            </w:r>
          </w:p>
        </w:tc>
      </w:tr>
      <w:tr w:rsidR="009310BB" w:rsidRPr="008A008B" w:rsidTr="00A272A0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10BB" w:rsidRPr="008A008B" w:rsidRDefault="009310B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10BB" w:rsidRPr="008A008B" w:rsidRDefault="009310B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</w:rPr>
              <w:t>Quản lý</w:t>
            </w:r>
            <w:r>
              <w:rPr>
                <w:rFonts w:eastAsia="Times New Roman" w:cs="Times New Roman"/>
                <w:noProof/>
              </w:rPr>
              <w:t>.</w:t>
            </w:r>
          </w:p>
        </w:tc>
      </w:tr>
      <w:tr w:rsidR="009310BB" w:rsidRPr="008A008B" w:rsidTr="00A272A0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9310BB" w:rsidRPr="008A008B" w:rsidRDefault="009310B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9310BB" w:rsidRPr="008A008B" w:rsidRDefault="009310B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8A008B">
              <w:rPr>
                <w:rFonts w:cs="Times New Roman"/>
              </w:rPr>
              <w:t xml:space="preserve">Tìm kiếm </w:t>
            </w:r>
            <w:r w:rsidR="001510C7">
              <w:rPr>
                <w:rFonts w:cs="Times New Roman"/>
              </w:rPr>
              <w:t>tài khoản nhân viên</w:t>
            </w:r>
            <w:r>
              <w:rPr>
                <w:rFonts w:cs="Times New Roman"/>
              </w:rPr>
              <w:t>.</w:t>
            </w:r>
          </w:p>
        </w:tc>
      </w:tr>
      <w:tr w:rsidR="009310BB" w:rsidRPr="008A008B" w:rsidTr="00A272A0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10BB" w:rsidRPr="008A008B" w:rsidRDefault="009310B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310BB" w:rsidRPr="008A008B" w:rsidRDefault="009310B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8A008B">
              <w:rPr>
                <w:rFonts w:eastAsia="Times New Roman" w:cs="Times New Roman"/>
                <w:noProof/>
                <w:lang w:val="vi-VN"/>
              </w:rPr>
              <w:t>Chọn tính năng</w:t>
            </w:r>
            <w:r w:rsidRPr="008A008B">
              <w:rPr>
                <w:rFonts w:cs="Times New Roman"/>
              </w:rPr>
              <w:t xml:space="preserve"> </w:t>
            </w:r>
            <w:r w:rsidRPr="008A008B">
              <w:rPr>
                <w:rFonts w:cs="Times New Roman"/>
                <w:b/>
              </w:rPr>
              <w:t xml:space="preserve">Tìm kiếm </w:t>
            </w:r>
            <w:r w:rsidR="001510C7">
              <w:rPr>
                <w:rFonts w:cs="Times New Roman"/>
                <w:b/>
              </w:rPr>
              <w:t>tài khoản nhân viên</w:t>
            </w:r>
            <w:r>
              <w:rPr>
                <w:rFonts w:cs="Times New Roman"/>
                <w:b/>
              </w:rPr>
              <w:t>.</w:t>
            </w:r>
          </w:p>
        </w:tc>
      </w:tr>
      <w:tr w:rsidR="009310BB" w:rsidRPr="008A008B" w:rsidTr="00A272A0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9310BB" w:rsidRPr="008A008B" w:rsidRDefault="009310B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9310BB" w:rsidRPr="00654E91" w:rsidRDefault="009310BB" w:rsidP="00654E91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654E91">
              <w:rPr>
                <w:rFonts w:eastAsia="Times New Roman" w:cs="Times New Roman"/>
                <w:noProof/>
              </w:rPr>
              <w:t xml:space="preserve">Đăng nhập thành công bằng </w:t>
            </w:r>
            <w:r w:rsidR="001510C7">
              <w:rPr>
                <w:rFonts w:eastAsia="Times New Roman" w:cs="Times New Roman"/>
                <w:noProof/>
              </w:rPr>
              <w:t>tài khoản nhân viên</w:t>
            </w:r>
            <w:r w:rsidRPr="00654E91">
              <w:rPr>
                <w:rFonts w:eastAsia="Times New Roman" w:cs="Times New Roman"/>
                <w:noProof/>
              </w:rPr>
              <w:t xml:space="preserve"> </w:t>
            </w:r>
            <w:r w:rsidRPr="00654E91">
              <w:rPr>
                <w:rFonts w:eastAsia="Times New Roman" w:cs="Times New Roman"/>
                <w:b/>
                <w:noProof/>
              </w:rPr>
              <w:t>Quản lý.</w:t>
            </w:r>
          </w:p>
        </w:tc>
      </w:tr>
      <w:tr w:rsidR="009310BB" w:rsidRPr="008A008B" w:rsidTr="00A272A0">
        <w:tblPrEx>
          <w:tblW w:w="8521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95" w:author="User" w:date="2020-12-04T14:13:00Z">
            <w:tblPrEx>
              <w:tblW w:w="852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1429"/>
          <w:trPrChange w:id="96" w:author="User" w:date="2020-12-04T14:13:00Z">
            <w:trPr>
              <w:gridAfter w:val="0"/>
              <w:trHeight w:val="6960"/>
            </w:trPr>
          </w:trPrChange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  <w:tcPrChange w:id="97" w:author="User" w:date="2020-12-04T14:13:00Z">
              <w:tcPr>
                <w:tcW w:w="2460" w:type="dxa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:rsidR="009310BB" w:rsidRPr="008A008B" w:rsidRDefault="009310B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Luồng chính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tcPrChange w:id="98" w:author="User" w:date="2020-12-04T14:13:00Z">
              <w:tcPr>
                <w:tcW w:w="6061" w:type="dxa"/>
                <w:tcBorders>
                  <w:top w:val="nil"/>
                  <w:left w:val="nil"/>
                  <w:bottom w:val="single" w:sz="4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0"/>
              <w:tblGridChange w:id="99">
                <w:tblGrid>
                  <w:gridCol w:w="673"/>
                  <w:gridCol w:w="47"/>
                  <w:gridCol w:w="720"/>
                  <w:gridCol w:w="360"/>
                  <w:gridCol w:w="527"/>
                  <w:gridCol w:w="3700"/>
                </w:tblGrid>
              </w:tblGridChange>
            </w:tblGrid>
            <w:tr w:rsidR="009310BB" w:rsidRPr="008A008B" w:rsidTr="00A272A0">
              <w:trPr>
                <w:trHeight w:val="147"/>
              </w:trPr>
              <w:tc>
                <w:tcPr>
                  <w:tcW w:w="673" w:type="dxa"/>
                  <w:shd w:val="clear" w:color="auto" w:fill="BDD6EE" w:themeFill="accent1" w:themeFillTint="66"/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00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34" w:type="dxa"/>
                  <w:shd w:val="clear" w:color="auto" w:fill="BDD6EE" w:themeFill="accent1" w:themeFillTint="66"/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01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44" w:type="dxa"/>
                  <w:shd w:val="clear" w:color="auto" w:fill="BDD6EE" w:themeFill="accent1" w:themeFillTint="66"/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02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9310BB" w:rsidRPr="008A008B" w:rsidTr="00A272A0">
              <w:trPr>
                <w:trHeight w:val="303"/>
              </w:trPr>
              <w:tc>
                <w:tcPr>
                  <w:tcW w:w="673" w:type="dxa"/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03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534" w:type="dxa"/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04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 xml:space="preserve">Chọn tính năng </w:t>
                  </w:r>
                  <w:r w:rsidRPr="008A008B">
                    <w:rPr>
                      <w:rFonts w:cs="Times New Roman"/>
                      <w:b/>
                    </w:rPr>
                    <w:t xml:space="preserve"> Tìm kiếm </w:t>
                  </w:r>
                  <w:r w:rsidR="001510C7">
                    <w:rPr>
                      <w:rFonts w:cs="Times New Roman"/>
                      <w:b/>
                    </w:rPr>
                    <w:t>tài khoản nhân viên</w:t>
                  </w:r>
                  <w:r>
                    <w:rPr>
                      <w:rFonts w:cs="Times New Roman"/>
                      <w:b/>
                    </w:rPr>
                    <w:t>.</w:t>
                  </w:r>
                </w:p>
              </w:tc>
            </w:tr>
            <w:tr w:rsidR="009310BB" w:rsidRPr="008A008B" w:rsidTr="00A272A0">
              <w:tblPrEx>
                <w:tblW w:w="0" w:type="auto"/>
                <w:tblPrExChange w:id="105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106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07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08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534" w:type="dxa"/>
                  <w:tcPrChange w:id="109" w:author="User" w:date="2020-12-04T14:13:00Z">
                    <w:tcPr>
                      <w:tcW w:w="1959" w:type="dxa"/>
                    </w:tcPr>
                  </w:tcPrChange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10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  <w:tcPrChange w:id="111" w:author="User" w:date="2020-12-04T14:13:00Z">
                    <w:tcPr>
                      <w:tcW w:w="2434" w:type="dxa"/>
                    </w:tcPr>
                  </w:tcPrChange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giao diện </w:t>
                  </w:r>
                  <w:r w:rsidRPr="008A008B">
                    <w:rPr>
                      <w:rFonts w:cs="Times New Roman"/>
                      <w:b/>
                    </w:rPr>
                    <w:t xml:space="preserve">Tìm kiếm </w:t>
                  </w:r>
                  <w:r w:rsidR="001510C7">
                    <w:rPr>
                      <w:rFonts w:cs="Times New Roman"/>
                      <w:b/>
                    </w:rPr>
                    <w:t>tài khoản nhân viên</w:t>
                  </w:r>
                  <w:r>
                    <w:rPr>
                      <w:rFonts w:cs="Times New Roman"/>
                      <w:b/>
                    </w:rPr>
                    <w:t>.</w:t>
                  </w:r>
                </w:p>
              </w:tc>
            </w:tr>
            <w:tr w:rsidR="009310BB" w:rsidRPr="008A008B" w:rsidTr="00A272A0">
              <w:trPr>
                <w:trHeight w:val="303"/>
              </w:trPr>
              <w:tc>
                <w:tcPr>
                  <w:tcW w:w="673" w:type="dxa"/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3</w:t>
                  </w:r>
                </w:p>
              </w:tc>
              <w:tc>
                <w:tcPr>
                  <w:tcW w:w="1534" w:type="dxa"/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</w:rPr>
                    <w:t xml:space="preserve">Chọn </w:t>
                  </w:r>
                  <w:r w:rsidRPr="008A008B">
                    <w:rPr>
                      <w:rFonts w:eastAsia="Times New Roman" w:cs="Times New Roman"/>
                      <w:b/>
                      <w:noProof/>
                    </w:rPr>
                    <w:t>bộ lọc</w:t>
                  </w: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 xml:space="preserve"> </w:t>
                  </w:r>
                  <w:r w:rsidRPr="008A008B">
                    <w:rPr>
                      <w:rFonts w:eastAsia="Times New Roman" w:cs="Times New Roman"/>
                      <w:noProof/>
                    </w:rPr>
                    <w:t>(Nội dung chi tiết ở bên dưới)</w:t>
                  </w:r>
                  <w:r>
                    <w:rPr>
                      <w:rFonts w:eastAsia="Times New Roman" w:cs="Times New Roman"/>
                      <w:noProof/>
                    </w:rPr>
                    <w:t>.</w:t>
                  </w:r>
                </w:p>
              </w:tc>
            </w:tr>
            <w:tr w:rsidR="009310BB" w:rsidRPr="008A008B" w:rsidTr="00A272A0">
              <w:trPr>
                <w:trHeight w:val="303"/>
              </w:trPr>
              <w:tc>
                <w:tcPr>
                  <w:tcW w:w="673" w:type="dxa"/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4</w:t>
                  </w:r>
                </w:p>
              </w:tc>
              <w:tc>
                <w:tcPr>
                  <w:tcW w:w="1534" w:type="dxa"/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</w:rPr>
                    <w:t>Kiểm tra thông tin tìm kiếm đã có chưa</w:t>
                  </w:r>
                  <w:r>
                    <w:rPr>
                      <w:rFonts w:eastAsia="Times New Roman" w:cs="Times New Roman"/>
                      <w:noProof/>
                    </w:rPr>
                    <w:t>.</w:t>
                  </w:r>
                </w:p>
              </w:tc>
            </w:tr>
            <w:tr w:rsidR="009310BB" w:rsidRPr="008A008B" w:rsidTr="00A272A0">
              <w:trPr>
                <w:trHeight w:val="303"/>
              </w:trPr>
              <w:tc>
                <w:tcPr>
                  <w:tcW w:w="673" w:type="dxa"/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 xml:space="preserve">5 </w:t>
                  </w:r>
                </w:p>
              </w:tc>
              <w:tc>
                <w:tcPr>
                  <w:tcW w:w="1534" w:type="dxa"/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</w:tcPr>
                <w:p w:rsidR="009310BB" w:rsidRPr="009310B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 xml:space="preserve">Tìm kiếm những </w:t>
                  </w:r>
                  <w:r w:rsidR="001510C7">
                    <w:rPr>
                      <w:rFonts w:eastAsia="Times New Roman" w:cs="Times New Roman"/>
                      <w:noProof/>
                      <w:lang w:val="vi-VN"/>
                    </w:rPr>
                    <w:t>tài khoản nhân viên</w:t>
                  </w: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 xml:space="preserve"> được lưu trữ trong hệ thống thỏa mãn thông tin tìm kiếm</w:t>
                  </w:r>
                  <w:r>
                    <w:rPr>
                      <w:rFonts w:eastAsia="Times New Roman" w:cs="Times New Roman"/>
                      <w:noProof/>
                    </w:rPr>
                    <w:t>.</w:t>
                  </w:r>
                </w:p>
              </w:tc>
            </w:tr>
            <w:tr w:rsidR="009310BB" w:rsidRPr="008A008B" w:rsidTr="00A272A0">
              <w:trPr>
                <w:trHeight w:val="303"/>
              </w:trPr>
              <w:tc>
                <w:tcPr>
                  <w:tcW w:w="673" w:type="dxa"/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6</w:t>
                  </w:r>
                </w:p>
              </w:tc>
              <w:tc>
                <w:tcPr>
                  <w:tcW w:w="1534" w:type="dxa"/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</w:tcPr>
                <w:p w:rsidR="009310BB" w:rsidRPr="009310B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danh sách các </w:t>
                  </w:r>
                  <w:r w:rsidR="001510C7">
                    <w:rPr>
                      <w:rFonts w:eastAsia="Times New Roman" w:cs="Times New Roman"/>
                      <w:noProof/>
                      <w:lang w:val="vi-VN"/>
                    </w:rPr>
                    <w:t>tài khoản nhân viên</w:t>
                  </w: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 xml:space="preserve"> thỏa mãn</w:t>
                  </w:r>
                  <w:r>
                    <w:rPr>
                      <w:rFonts w:eastAsia="Times New Roman" w:cs="Times New Roman"/>
                      <w:noProof/>
                    </w:rPr>
                    <w:t>.</w:t>
                  </w:r>
                </w:p>
              </w:tc>
            </w:tr>
          </w:tbl>
          <w:p w:rsidR="009310BB" w:rsidRPr="008A008B" w:rsidRDefault="009310B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9310BB" w:rsidRPr="008A008B" w:rsidTr="00A272A0">
        <w:trPr>
          <w:trHeight w:hRule="exact" w:val="631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:rsidR="009310BB" w:rsidRPr="008A008B" w:rsidRDefault="009310B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Luồng thay thế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:rsidR="009310BB" w:rsidRPr="008A008B" w:rsidRDefault="009310B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8A008B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9310BB" w:rsidRPr="008A008B" w:rsidTr="00A272A0">
        <w:trPr>
          <w:trHeight w:val="53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9310BB" w:rsidRPr="008A008B" w:rsidRDefault="009310B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Ngoại lệ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0"/>
              <w:tblGridChange w:id="112">
                <w:tblGrid>
                  <w:gridCol w:w="673"/>
                  <w:gridCol w:w="47"/>
                  <w:gridCol w:w="720"/>
                  <w:gridCol w:w="360"/>
                  <w:gridCol w:w="527"/>
                  <w:gridCol w:w="3700"/>
                </w:tblGrid>
              </w:tblGridChange>
            </w:tblGrid>
            <w:tr w:rsidR="009310BB" w:rsidRPr="008A008B" w:rsidTr="00A272A0">
              <w:trPr>
                <w:trHeight w:val="147"/>
              </w:trPr>
              <w:tc>
                <w:tcPr>
                  <w:tcW w:w="673" w:type="dxa"/>
                  <w:shd w:val="clear" w:color="auto" w:fill="BDD6EE" w:themeFill="accent1" w:themeFillTint="66"/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13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DD6EE" w:themeFill="accent1" w:themeFillTint="66"/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14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09" w:type="dxa"/>
                  <w:shd w:val="clear" w:color="auto" w:fill="BDD6EE" w:themeFill="accent1" w:themeFillTint="66"/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15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9310BB" w:rsidRPr="008A008B" w:rsidTr="00A272A0">
              <w:trPr>
                <w:trHeight w:val="303"/>
              </w:trPr>
              <w:tc>
                <w:tcPr>
                  <w:tcW w:w="673" w:type="dxa"/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16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5a</w:t>
                  </w:r>
                </w:p>
              </w:tc>
              <w:tc>
                <w:tcPr>
                  <w:tcW w:w="1654" w:type="dxa"/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17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</w:tcPr>
                <w:p w:rsidR="009310BB" w:rsidRPr="009310B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 xml:space="preserve">Thông báo lỗi: </w:t>
                  </w:r>
                  <w:r w:rsidRPr="008A008B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>Chưa nhập thông tin tìm kiếm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>.</w:t>
                  </w:r>
                </w:p>
              </w:tc>
            </w:tr>
            <w:tr w:rsidR="009310BB" w:rsidRPr="008A008B" w:rsidTr="00A272A0">
              <w:tblPrEx>
                <w:tblW w:w="0" w:type="auto"/>
                <w:tblPrExChange w:id="118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196"/>
                <w:trPrChange w:id="119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PrChange w:id="120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21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6a</w:t>
                  </w:r>
                </w:p>
              </w:tc>
              <w:tc>
                <w:tcPr>
                  <w:tcW w:w="1654" w:type="dxa"/>
                  <w:tcPrChange w:id="122" w:author="User" w:date="2020-12-04T14:13:00Z">
                    <w:tcPr>
                      <w:tcW w:w="1959" w:type="dxa"/>
                    </w:tcPr>
                  </w:tcPrChange>
                </w:tcPr>
                <w:p w:rsidR="009310BB" w:rsidRPr="008A008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23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9" w:type="dxa"/>
                  <w:tcPrChange w:id="124" w:author="User" w:date="2020-12-04T14:13:00Z">
                    <w:tcPr>
                      <w:tcW w:w="2434" w:type="dxa"/>
                    </w:tcPr>
                  </w:tcPrChange>
                </w:tcPr>
                <w:p w:rsidR="009310BB" w:rsidRPr="009310BB" w:rsidRDefault="009310BB" w:rsidP="00A272A0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 xml:space="preserve">Thông báo lỗi: </w:t>
                  </w:r>
                  <w:r w:rsidRPr="008A008B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 xml:space="preserve">Không tìm thấy </w:t>
                  </w:r>
                  <w:r w:rsidR="001510C7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>tài khoản nhân viên</w:t>
                  </w:r>
                  <w:r w:rsidRPr="008A008B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 xml:space="preserve"> phù hợp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>.</w:t>
                  </w:r>
                </w:p>
              </w:tc>
            </w:tr>
          </w:tbl>
          <w:p w:rsidR="009310BB" w:rsidRPr="008A008B" w:rsidRDefault="009310B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9310BB" w:rsidRPr="008A008B" w:rsidTr="00A272A0">
        <w:trPr>
          <w:trHeight w:val="75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9310BB" w:rsidRPr="008A008B" w:rsidRDefault="009310B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9310BB" w:rsidRPr="009310BB" w:rsidRDefault="009310B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  <w:lang w:val="vi-VN"/>
              </w:rPr>
              <w:t xml:space="preserve">Hệ thống hiển thị giao diện </w:t>
            </w:r>
            <w:r w:rsidRPr="008A008B">
              <w:rPr>
                <w:rFonts w:eastAsia="Times New Roman" w:cs="Times New Roman"/>
                <w:b/>
                <w:noProof/>
                <w:lang w:val="vi-VN"/>
              </w:rPr>
              <w:t xml:space="preserve">Danh sách </w:t>
            </w:r>
            <w:r w:rsidR="001510C7">
              <w:rPr>
                <w:rFonts w:eastAsia="Times New Roman" w:cs="Times New Roman"/>
                <w:b/>
                <w:noProof/>
                <w:lang w:val="vi-VN"/>
              </w:rPr>
              <w:t>tài khoản nhân viên</w:t>
            </w:r>
            <w:r>
              <w:rPr>
                <w:rFonts w:eastAsia="Times New Roman" w:cs="Times New Roman"/>
                <w:b/>
                <w:noProof/>
              </w:rPr>
              <w:t>.</w:t>
            </w:r>
          </w:p>
        </w:tc>
      </w:tr>
      <w:tr w:rsidR="009310BB" w:rsidRPr="008A008B" w:rsidTr="00A272A0">
        <w:trPr>
          <w:trHeight w:val="503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9310BB" w:rsidRPr="008A008B" w:rsidRDefault="009310B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54"/>
              <w:gridCol w:w="4393"/>
            </w:tblGrid>
            <w:tr w:rsidR="009310BB" w:rsidRPr="008A008B" w:rsidTr="00A272A0">
              <w:trPr>
                <w:trHeight w:val="147"/>
              </w:trPr>
              <w:tc>
                <w:tcPr>
                  <w:tcW w:w="1554" w:type="dxa"/>
                  <w:shd w:val="clear" w:color="auto" w:fill="BDD6EE" w:themeFill="accent1" w:themeFillTint="66"/>
                </w:tcPr>
                <w:p w:rsidR="009310BB" w:rsidRPr="008A008B" w:rsidRDefault="009310BB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Mã</w:t>
                  </w:r>
                </w:p>
              </w:tc>
              <w:tc>
                <w:tcPr>
                  <w:tcW w:w="4393" w:type="dxa"/>
                  <w:shd w:val="clear" w:color="auto" w:fill="BDD6EE" w:themeFill="accent1" w:themeFillTint="66"/>
                </w:tcPr>
                <w:p w:rsidR="00654E91" w:rsidRPr="008A008B" w:rsidRDefault="009310BB" w:rsidP="00654E91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Nội dung</w:t>
                  </w:r>
                </w:p>
              </w:tc>
            </w:tr>
            <w:tr w:rsidR="009310BB" w:rsidRPr="008A008B" w:rsidTr="00A272A0">
              <w:trPr>
                <w:trHeight w:val="152"/>
              </w:trPr>
              <w:tc>
                <w:tcPr>
                  <w:tcW w:w="1554" w:type="dxa"/>
                  <w:shd w:val="clear" w:color="auto" w:fill="FFFFFF" w:themeFill="background1"/>
                </w:tcPr>
                <w:p w:rsidR="009310BB" w:rsidRPr="008A008B" w:rsidRDefault="009310BB" w:rsidP="009310BB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NFR</w:t>
                  </w:r>
                  <w:r w:rsidRPr="008A008B">
                    <w:rPr>
                      <w:rFonts w:eastAsia="Times New Roman" w:cs="Times New Roman"/>
                      <w:noProof/>
                    </w:rPr>
                    <w:t>A</w:t>
                  </w:r>
                  <w:r>
                    <w:rPr>
                      <w:rFonts w:eastAsia="Times New Roman" w:cs="Times New Roman"/>
                      <w:noProof/>
                      <w:lang w:val="vi-VN"/>
                    </w:rPr>
                    <w:t>002</w:t>
                  </w:r>
                  <w:r w:rsidRPr="008A008B">
                    <w:rPr>
                      <w:rFonts w:eastAsia="Times New Roman" w:cs="Times New Roman"/>
                      <w:noProof/>
                    </w:rPr>
                    <w:t>-1</w:t>
                  </w:r>
                </w:p>
              </w:tc>
              <w:tc>
                <w:tcPr>
                  <w:tcW w:w="4393" w:type="dxa"/>
                  <w:shd w:val="clear" w:color="auto" w:fill="FFFFFF" w:themeFill="background1"/>
                </w:tcPr>
                <w:p w:rsidR="009310BB" w:rsidRPr="009E591D" w:rsidRDefault="009310BB" w:rsidP="009310BB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b/>
                      <w:noProof/>
                    </w:rPr>
                  </w:pPr>
                  <w:r>
                    <w:rPr>
                      <w:rFonts w:eastAsia="Times New Roman" w:cs="Times New Roman"/>
                      <w:noProof/>
                    </w:rPr>
                    <w:t xml:space="preserve">Thời gian tìm kiếm </w:t>
                  </w:r>
                  <w:r w:rsidR="00BB0644">
                    <w:rPr>
                      <w:rFonts w:eastAsia="Times New Roman" w:cs="Times New Roman"/>
                      <w:b/>
                      <w:noProof/>
                    </w:rPr>
                    <w:t>tối đa 1</w:t>
                  </w:r>
                  <w:r w:rsidR="009E591D">
                    <w:rPr>
                      <w:rFonts w:eastAsia="Times New Roman" w:cs="Times New Roman"/>
                      <w:b/>
                      <w:noProof/>
                    </w:rPr>
                    <w:t xml:space="preserve"> giây </w:t>
                  </w:r>
                  <w:r w:rsidR="009E591D">
                    <w:rPr>
                      <w:rFonts w:eastAsia="Times New Roman" w:cs="Times New Roman"/>
                      <w:noProof/>
                    </w:rPr>
                    <w:t xml:space="preserve">trong trường hợp </w:t>
                  </w:r>
                  <w:r w:rsidR="009E591D">
                    <w:rPr>
                      <w:rFonts w:eastAsia="Times New Roman" w:cs="Times New Roman"/>
                      <w:b/>
                      <w:noProof/>
                    </w:rPr>
                    <w:t>không có sự cố kỹ thuật.</w:t>
                  </w:r>
                </w:p>
              </w:tc>
            </w:tr>
          </w:tbl>
          <w:p w:rsidR="009310BB" w:rsidRPr="008A008B" w:rsidRDefault="009310B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Cs/>
                <w:noProof/>
              </w:rPr>
            </w:pPr>
          </w:p>
        </w:tc>
      </w:tr>
    </w:tbl>
    <w:p w:rsidR="009310BB" w:rsidRPr="008A008B" w:rsidRDefault="009310BB" w:rsidP="009310BB">
      <w:pPr>
        <w:tabs>
          <w:tab w:val="left" w:pos="4080"/>
        </w:tabs>
        <w:rPr>
          <w:rFonts w:cs="Times New Roman"/>
          <w:b/>
        </w:rPr>
      </w:pPr>
    </w:p>
    <w:p w:rsidR="009310BB" w:rsidRPr="008A008B" w:rsidRDefault="009310BB" w:rsidP="009310BB">
      <w:pPr>
        <w:tabs>
          <w:tab w:val="left" w:pos="4080"/>
        </w:tabs>
        <w:ind w:left="360"/>
        <w:rPr>
          <w:rFonts w:cs="Times New Roman"/>
          <w:b/>
        </w:rPr>
      </w:pPr>
    </w:p>
    <w:p w:rsidR="009310BB" w:rsidRPr="008A008B" w:rsidRDefault="009310BB" w:rsidP="009310BB">
      <w:pPr>
        <w:tabs>
          <w:tab w:val="left" w:pos="4080"/>
        </w:tabs>
        <w:ind w:left="360"/>
        <w:rPr>
          <w:rFonts w:cs="Times New Roman"/>
          <w:b/>
        </w:rPr>
      </w:pPr>
    </w:p>
    <w:p w:rsidR="009310BB" w:rsidRPr="008A008B" w:rsidRDefault="009310BB" w:rsidP="009310BB">
      <w:pPr>
        <w:tabs>
          <w:tab w:val="left" w:pos="4080"/>
        </w:tabs>
        <w:ind w:left="360"/>
        <w:rPr>
          <w:rFonts w:cs="Times New Roman"/>
          <w:b/>
        </w:rPr>
      </w:pPr>
    </w:p>
    <w:p w:rsidR="00654E91" w:rsidRPr="008A008B" w:rsidRDefault="00654E91" w:rsidP="00654E91">
      <w:pPr>
        <w:pStyle w:val="ListParagraph"/>
        <w:numPr>
          <w:ilvl w:val="0"/>
          <w:numId w:val="1"/>
        </w:numPr>
        <w:spacing w:before="0" w:after="160" w:line="259" w:lineRule="auto"/>
        <w:jc w:val="both"/>
        <w:rPr>
          <w:rFonts w:cs="Times New Roman"/>
          <w:b/>
        </w:rPr>
      </w:pPr>
      <w:r w:rsidRPr="008A008B">
        <w:rPr>
          <w:rFonts w:cs="Times New Roman"/>
          <w:b/>
        </w:rPr>
        <w:t>Mô tả các lựa chọn trong bộ lọc: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25" w:author="User" w:date="2020-12-04T14:18:00Z">
          <w:tblPr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742"/>
        <w:gridCol w:w="1870"/>
        <w:gridCol w:w="1870"/>
        <w:gridCol w:w="2522"/>
        <w:gridCol w:w="2297"/>
        <w:tblGridChange w:id="126">
          <w:tblGrid>
            <w:gridCol w:w="360"/>
            <w:gridCol w:w="360"/>
            <w:gridCol w:w="360"/>
            <w:gridCol w:w="360"/>
            <w:gridCol w:w="720"/>
          </w:tblGrid>
        </w:tblGridChange>
      </w:tblGrid>
      <w:tr w:rsidR="00654E91" w:rsidRPr="008A008B" w:rsidTr="00A272A0">
        <w:tc>
          <w:tcPr>
            <w:tcW w:w="742" w:type="dxa"/>
            <w:shd w:val="clear" w:color="auto" w:fill="DEEAF6" w:themeFill="accent1" w:themeFillTint="33"/>
            <w:tcPrChange w:id="127" w:author="User" w:date="2020-12-04T14:18:00Z">
              <w:tcPr>
                <w:tcW w:w="742" w:type="dxa"/>
                <w:shd w:val="clear" w:color="auto" w:fill="E7E6E6" w:themeFill="background2"/>
              </w:tcPr>
            </w:tcPrChange>
          </w:tcPr>
          <w:p w:rsidR="00654E91" w:rsidRPr="008A008B" w:rsidRDefault="00654E91" w:rsidP="00A272A0">
            <w:pPr>
              <w:spacing w:after="240"/>
              <w:jc w:val="center"/>
              <w:rPr>
                <w:rFonts w:cs="Times New Roman"/>
                <w:b/>
                <w:bCs/>
                <w:noProof/>
                <w:lang w:val="vi-VN"/>
              </w:rPr>
              <w:pPrChange w:id="128" w:author="User" w:date="2020-12-04T14:11:00Z">
                <w:pPr/>
              </w:pPrChange>
            </w:pPr>
            <w:r w:rsidRPr="008A008B">
              <w:rPr>
                <w:rFonts w:cs="Times New Roman"/>
                <w:b/>
                <w:bCs/>
                <w:noProof/>
                <w:lang w:val="vi-VN"/>
              </w:rPr>
              <w:t>STT</w:t>
            </w:r>
          </w:p>
        </w:tc>
        <w:tc>
          <w:tcPr>
            <w:tcW w:w="1870" w:type="dxa"/>
            <w:shd w:val="clear" w:color="auto" w:fill="DEEAF6" w:themeFill="accent1" w:themeFillTint="33"/>
            <w:tcPrChange w:id="129" w:author="User" w:date="2020-12-04T14:18:00Z">
              <w:tcPr>
                <w:tcW w:w="1870" w:type="dxa"/>
                <w:shd w:val="clear" w:color="auto" w:fill="E7E6E6" w:themeFill="background2"/>
              </w:tcPr>
            </w:tcPrChange>
          </w:tcPr>
          <w:p w:rsidR="00654E91" w:rsidRPr="008A008B" w:rsidRDefault="00654E91" w:rsidP="00A272A0">
            <w:pPr>
              <w:spacing w:after="240"/>
              <w:jc w:val="center"/>
              <w:rPr>
                <w:rFonts w:cs="Times New Roman"/>
                <w:b/>
                <w:bCs/>
                <w:noProof/>
                <w:lang w:val="vi-VN"/>
              </w:rPr>
              <w:pPrChange w:id="130" w:author="User" w:date="2020-12-04T14:11:00Z">
                <w:pPr/>
              </w:pPrChange>
            </w:pPr>
            <w:r w:rsidRPr="008A008B">
              <w:rPr>
                <w:rFonts w:cs="Times New Roman"/>
                <w:b/>
                <w:bCs/>
                <w:noProof/>
                <w:lang w:val="vi-VN"/>
              </w:rPr>
              <w:t>Tên</w:t>
            </w:r>
          </w:p>
        </w:tc>
        <w:tc>
          <w:tcPr>
            <w:tcW w:w="1870" w:type="dxa"/>
            <w:shd w:val="clear" w:color="auto" w:fill="DEEAF6" w:themeFill="accent1" w:themeFillTint="33"/>
            <w:tcPrChange w:id="131" w:author="User" w:date="2020-12-04T14:18:00Z">
              <w:tcPr>
                <w:tcW w:w="1870" w:type="dxa"/>
                <w:shd w:val="clear" w:color="auto" w:fill="E7E6E6" w:themeFill="background2"/>
              </w:tcPr>
            </w:tcPrChange>
          </w:tcPr>
          <w:p w:rsidR="00654E91" w:rsidRPr="008A008B" w:rsidRDefault="00654E91" w:rsidP="00A272A0">
            <w:pPr>
              <w:spacing w:after="240"/>
              <w:jc w:val="center"/>
              <w:rPr>
                <w:rFonts w:cs="Times New Roman"/>
                <w:b/>
                <w:bCs/>
                <w:noProof/>
                <w:lang w:val="vi-VN"/>
              </w:rPr>
              <w:pPrChange w:id="132" w:author="User" w:date="2020-12-04T14:11:00Z">
                <w:pPr/>
              </w:pPrChange>
            </w:pPr>
            <w:r w:rsidRPr="008A008B">
              <w:rPr>
                <w:rFonts w:cs="Times New Roman"/>
                <w:b/>
                <w:bCs/>
                <w:noProof/>
                <w:lang w:val="vi-VN"/>
              </w:rPr>
              <w:t>Bắt buộc?</w:t>
            </w:r>
          </w:p>
        </w:tc>
        <w:tc>
          <w:tcPr>
            <w:tcW w:w="2522" w:type="dxa"/>
            <w:shd w:val="clear" w:color="auto" w:fill="DEEAF6" w:themeFill="accent1" w:themeFillTint="33"/>
            <w:tcPrChange w:id="133" w:author="User" w:date="2020-12-04T14:18:00Z">
              <w:tcPr>
                <w:tcW w:w="1870" w:type="dxa"/>
                <w:shd w:val="clear" w:color="auto" w:fill="E7E6E6" w:themeFill="background2"/>
              </w:tcPr>
            </w:tcPrChange>
          </w:tcPr>
          <w:p w:rsidR="00654E91" w:rsidRPr="008A008B" w:rsidRDefault="00654E91" w:rsidP="00A272A0">
            <w:pPr>
              <w:spacing w:after="240"/>
              <w:jc w:val="center"/>
              <w:rPr>
                <w:rFonts w:cs="Times New Roman"/>
                <w:b/>
                <w:bCs/>
                <w:noProof/>
                <w:lang w:val="vi-VN"/>
              </w:rPr>
              <w:pPrChange w:id="134" w:author="User" w:date="2020-12-04T14:11:00Z">
                <w:pPr/>
              </w:pPrChange>
            </w:pPr>
            <w:r w:rsidRPr="008A008B">
              <w:rPr>
                <w:rFonts w:cs="Times New Roman"/>
                <w:b/>
                <w:bCs/>
                <w:noProof/>
                <w:lang w:val="vi-VN"/>
              </w:rPr>
              <w:t>Điều kiện</w:t>
            </w:r>
          </w:p>
        </w:tc>
        <w:tc>
          <w:tcPr>
            <w:tcW w:w="2297" w:type="dxa"/>
            <w:shd w:val="clear" w:color="auto" w:fill="DEEAF6" w:themeFill="accent1" w:themeFillTint="33"/>
            <w:tcPrChange w:id="135" w:author="User" w:date="2020-12-04T14:18:00Z">
              <w:tcPr>
                <w:tcW w:w="1870" w:type="dxa"/>
                <w:shd w:val="clear" w:color="auto" w:fill="E7E6E6" w:themeFill="background2"/>
              </w:tcPr>
            </w:tcPrChange>
          </w:tcPr>
          <w:p w:rsidR="00654E91" w:rsidRPr="008A008B" w:rsidRDefault="00654E91" w:rsidP="00A272A0">
            <w:pPr>
              <w:spacing w:after="240"/>
              <w:jc w:val="center"/>
              <w:rPr>
                <w:rFonts w:cs="Times New Roman"/>
                <w:b/>
                <w:bCs/>
                <w:noProof/>
                <w:lang w:val="vi-VN"/>
              </w:rPr>
              <w:pPrChange w:id="136" w:author="User" w:date="2020-12-04T14:11:00Z">
                <w:pPr/>
              </w:pPrChange>
            </w:pPr>
            <w:r w:rsidRPr="008A008B">
              <w:rPr>
                <w:rFonts w:cs="Times New Roman"/>
                <w:b/>
                <w:bCs/>
                <w:noProof/>
                <w:lang w:val="vi-VN"/>
              </w:rPr>
              <w:t>Ví dụ</w:t>
            </w:r>
          </w:p>
        </w:tc>
      </w:tr>
      <w:tr w:rsidR="00654E91" w:rsidRPr="008A008B" w:rsidTr="00A272A0">
        <w:tc>
          <w:tcPr>
            <w:tcW w:w="742" w:type="dxa"/>
            <w:shd w:val="clear" w:color="auto" w:fill="E7E6E6" w:themeFill="background2"/>
            <w:tcPrChange w:id="137" w:author="User" w:date="2020-12-04T14:18:00Z">
              <w:tcPr>
                <w:tcW w:w="742" w:type="dxa"/>
              </w:tcPr>
            </w:tcPrChange>
          </w:tcPr>
          <w:p w:rsidR="00654E91" w:rsidRPr="008A008B" w:rsidRDefault="00654E91" w:rsidP="00A272A0">
            <w:pPr>
              <w:spacing w:after="240"/>
              <w:jc w:val="center"/>
              <w:rPr>
                <w:rFonts w:cs="Times New Roman"/>
                <w:noProof/>
                <w:rPrChange w:id="138" w:author="User" w:date="2020-12-04T14:13:00Z">
                  <w:rPr>
                    <w:b/>
                    <w:bCs/>
                  </w:rPr>
                </w:rPrChange>
              </w:rPr>
            </w:pPr>
            <w:r w:rsidRPr="008A008B">
              <w:rPr>
                <w:rFonts w:cs="Times New Roman"/>
                <w:noProof/>
              </w:rPr>
              <w:t>1</w:t>
            </w:r>
          </w:p>
        </w:tc>
        <w:tc>
          <w:tcPr>
            <w:tcW w:w="1870" w:type="dxa"/>
            <w:shd w:val="clear" w:color="auto" w:fill="E7E6E6" w:themeFill="background2"/>
            <w:tcPrChange w:id="139" w:author="User" w:date="2020-12-04T14:18:00Z">
              <w:tcPr>
                <w:tcW w:w="1870" w:type="dxa"/>
              </w:tcPr>
            </w:tcPrChange>
          </w:tcPr>
          <w:p w:rsidR="00654E91" w:rsidRPr="008A008B" w:rsidRDefault="00654E91" w:rsidP="00A272A0">
            <w:pPr>
              <w:tabs>
                <w:tab w:val="left" w:pos="810"/>
              </w:tabs>
              <w:spacing w:after="240"/>
              <w:jc w:val="center"/>
              <w:rPr>
                <w:rFonts w:cs="Times New Roman"/>
                <w:b/>
                <w:noProof/>
                <w:rPrChange w:id="140" w:author="User" w:date="2020-12-04T14:13:00Z">
                  <w:rPr>
                    <w:b/>
                    <w:bCs/>
                  </w:rPr>
                </w:rPrChange>
              </w:rPr>
            </w:pPr>
            <w:r w:rsidRPr="008A008B">
              <w:rPr>
                <w:rFonts w:cs="Times New Roman"/>
                <w:b/>
                <w:noProof/>
              </w:rPr>
              <w:t>SĐT</w:t>
            </w:r>
          </w:p>
        </w:tc>
        <w:tc>
          <w:tcPr>
            <w:tcW w:w="1870" w:type="dxa"/>
            <w:shd w:val="clear" w:color="auto" w:fill="E7E6E6" w:themeFill="background2"/>
            <w:tcPrChange w:id="141" w:author="User" w:date="2020-12-04T14:18:00Z">
              <w:tcPr>
                <w:tcW w:w="1870" w:type="dxa"/>
              </w:tcPr>
            </w:tcPrChange>
          </w:tcPr>
          <w:p w:rsidR="00654E91" w:rsidRPr="008A008B" w:rsidRDefault="00654E91" w:rsidP="00A272A0">
            <w:pPr>
              <w:spacing w:after="240"/>
              <w:jc w:val="center"/>
              <w:rPr>
                <w:rFonts w:cs="Times New Roman"/>
                <w:noProof/>
                <w:rPrChange w:id="142" w:author="User" w:date="2020-12-04T14:13:00Z">
                  <w:rPr>
                    <w:b/>
                    <w:bCs/>
                  </w:rPr>
                </w:rPrChange>
              </w:rPr>
            </w:pPr>
            <w:r w:rsidRPr="008A008B">
              <w:rPr>
                <w:rFonts w:cs="Times New Roman"/>
                <w:noProof/>
              </w:rPr>
              <w:t>Không</w:t>
            </w:r>
          </w:p>
        </w:tc>
        <w:tc>
          <w:tcPr>
            <w:tcW w:w="2522" w:type="dxa"/>
            <w:shd w:val="clear" w:color="auto" w:fill="E7E6E6" w:themeFill="background2"/>
            <w:tcPrChange w:id="143" w:author="User" w:date="2020-12-04T14:18:00Z">
              <w:tcPr>
                <w:tcW w:w="1870" w:type="dxa"/>
              </w:tcPr>
            </w:tcPrChange>
          </w:tcPr>
          <w:p w:rsidR="00654E91" w:rsidRPr="008A008B" w:rsidRDefault="00654E91" w:rsidP="00A272A0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cs="Times New Roman"/>
                <w:noProof/>
                <w:rPrChange w:id="144" w:author="User" w:date="2020-12-04T14:23:00Z">
                  <w:rPr>
                    <w:b/>
                    <w:bCs/>
                  </w:rPr>
                </w:rPrChange>
              </w:rPr>
            </w:pPr>
            <w:r w:rsidRPr="008A008B">
              <w:rPr>
                <w:rFonts w:cs="Times New Roman"/>
                <w:noProof/>
              </w:rPr>
              <w:t xml:space="preserve">Hệ thống </w:t>
            </w:r>
            <w:r w:rsidRPr="008A008B">
              <w:rPr>
                <w:rFonts w:cs="Times New Roman"/>
                <w:b/>
                <w:noProof/>
              </w:rPr>
              <w:t xml:space="preserve">tự động </w:t>
            </w:r>
            <w:r w:rsidRPr="008A008B">
              <w:rPr>
                <w:rFonts w:cs="Times New Roman"/>
                <w:noProof/>
              </w:rPr>
              <w:t xml:space="preserve">gợi ý các </w:t>
            </w:r>
            <w:r w:rsidRPr="008A008B">
              <w:rPr>
                <w:rFonts w:cs="Times New Roman"/>
                <w:b/>
                <w:noProof/>
              </w:rPr>
              <w:t>SĐT tồn tại</w:t>
            </w:r>
            <w:r w:rsidRPr="008A008B">
              <w:rPr>
                <w:rFonts w:cs="Times New Roman"/>
                <w:noProof/>
              </w:rPr>
              <w:t>.</w:t>
            </w:r>
          </w:p>
        </w:tc>
        <w:tc>
          <w:tcPr>
            <w:tcW w:w="2297" w:type="dxa"/>
            <w:shd w:val="clear" w:color="auto" w:fill="E7E6E6" w:themeFill="background2"/>
            <w:tcPrChange w:id="145" w:author="User" w:date="2020-12-04T14:18:00Z">
              <w:tcPr>
                <w:tcW w:w="1870" w:type="dxa"/>
              </w:tcPr>
            </w:tcPrChange>
          </w:tcPr>
          <w:p w:rsidR="00654E91" w:rsidRPr="008A008B" w:rsidRDefault="00654E91" w:rsidP="00A272A0">
            <w:pPr>
              <w:spacing w:after="240"/>
              <w:ind w:left="720" w:hanging="720"/>
              <w:jc w:val="center"/>
              <w:rPr>
                <w:rFonts w:cs="Times New Roman"/>
                <w:noProof/>
                <w:rPrChange w:id="146" w:author="User" w:date="2020-12-04T14:17:00Z">
                  <w:rPr>
                    <w:b/>
                    <w:bCs/>
                  </w:rPr>
                </w:rPrChange>
              </w:rPr>
            </w:pPr>
            <w:r w:rsidRPr="008A008B">
              <w:rPr>
                <w:rFonts w:cs="Times New Roman"/>
                <w:noProof/>
              </w:rPr>
              <w:t>0912 xxx xxx</w:t>
            </w:r>
          </w:p>
        </w:tc>
      </w:tr>
      <w:tr w:rsidR="00654E91" w:rsidRPr="008A008B" w:rsidTr="00A272A0">
        <w:tc>
          <w:tcPr>
            <w:tcW w:w="742" w:type="dxa"/>
            <w:tcPrChange w:id="147" w:author="User" w:date="2020-12-04T14:18:00Z">
              <w:tcPr>
                <w:tcW w:w="742" w:type="dxa"/>
              </w:tcPr>
            </w:tcPrChange>
          </w:tcPr>
          <w:p w:rsidR="00654E91" w:rsidRPr="008A008B" w:rsidRDefault="00654E91" w:rsidP="00A272A0">
            <w:pPr>
              <w:spacing w:after="240"/>
              <w:jc w:val="center"/>
              <w:rPr>
                <w:rFonts w:cs="Times New Roman"/>
                <w:noProof/>
                <w:rPrChange w:id="148" w:author="User" w:date="2020-12-04T14:13:00Z">
                  <w:rPr>
                    <w:b/>
                    <w:bCs/>
                  </w:rPr>
                </w:rPrChange>
              </w:rPr>
            </w:pPr>
            <w:r w:rsidRPr="008A008B">
              <w:rPr>
                <w:rFonts w:cs="Times New Roman"/>
                <w:noProof/>
              </w:rPr>
              <w:t>2</w:t>
            </w:r>
          </w:p>
        </w:tc>
        <w:tc>
          <w:tcPr>
            <w:tcW w:w="1870" w:type="dxa"/>
            <w:tcPrChange w:id="149" w:author="User" w:date="2020-12-04T14:18:00Z">
              <w:tcPr>
                <w:tcW w:w="1870" w:type="dxa"/>
              </w:tcPr>
            </w:tcPrChange>
          </w:tcPr>
          <w:p w:rsidR="00654E91" w:rsidRPr="008A008B" w:rsidRDefault="00654E91" w:rsidP="00A272A0">
            <w:pPr>
              <w:spacing w:after="240"/>
              <w:rPr>
                <w:rFonts w:cs="Times New Roman"/>
                <w:b/>
                <w:noProof/>
                <w:rPrChange w:id="150" w:author="User" w:date="2020-12-04T14:13:00Z">
                  <w:rPr>
                    <w:b/>
                    <w:bCs/>
                  </w:rPr>
                </w:rPrChange>
              </w:rPr>
            </w:pPr>
            <w:r w:rsidRPr="008A008B">
              <w:rPr>
                <w:rFonts w:cs="Times New Roman"/>
                <w:b/>
                <w:noProof/>
              </w:rPr>
              <w:t>Thời gian tạo</w:t>
            </w:r>
          </w:p>
        </w:tc>
        <w:tc>
          <w:tcPr>
            <w:tcW w:w="1870" w:type="dxa"/>
            <w:tcPrChange w:id="151" w:author="User" w:date="2020-12-04T14:18:00Z">
              <w:tcPr>
                <w:tcW w:w="1870" w:type="dxa"/>
              </w:tcPr>
            </w:tcPrChange>
          </w:tcPr>
          <w:p w:rsidR="00654E91" w:rsidRPr="008A008B" w:rsidRDefault="00654E91" w:rsidP="00A272A0">
            <w:pPr>
              <w:spacing w:after="240"/>
              <w:jc w:val="center"/>
              <w:rPr>
                <w:rFonts w:cs="Times New Roman"/>
                <w:noProof/>
                <w:rPrChange w:id="152" w:author="User" w:date="2020-12-04T14:13:00Z">
                  <w:rPr>
                    <w:b/>
                    <w:bCs/>
                  </w:rPr>
                </w:rPrChange>
              </w:rPr>
            </w:pPr>
            <w:r w:rsidRPr="008A008B">
              <w:rPr>
                <w:rFonts w:cs="Times New Roman"/>
                <w:noProof/>
              </w:rPr>
              <w:t>Không</w:t>
            </w:r>
          </w:p>
        </w:tc>
        <w:tc>
          <w:tcPr>
            <w:tcW w:w="2522" w:type="dxa"/>
            <w:tcPrChange w:id="153" w:author="User" w:date="2020-12-04T14:18:00Z">
              <w:tcPr>
                <w:tcW w:w="1870" w:type="dxa"/>
              </w:tcPr>
            </w:tcPrChange>
          </w:tcPr>
          <w:p w:rsidR="00654E91" w:rsidRPr="008A008B" w:rsidRDefault="00654E91" w:rsidP="00A272A0">
            <w:pPr>
              <w:pStyle w:val="ListParagraph"/>
              <w:numPr>
                <w:ilvl w:val="0"/>
                <w:numId w:val="1"/>
              </w:numPr>
              <w:spacing w:after="240"/>
              <w:rPr>
                <w:rFonts w:cs="Times New Roman"/>
                <w:noProof/>
                <w:rPrChange w:id="154" w:author="User" w:date="2020-12-04T14:23:00Z">
                  <w:rPr>
                    <w:b/>
                    <w:bCs/>
                  </w:rPr>
                </w:rPrChange>
              </w:rPr>
            </w:pPr>
            <w:r w:rsidRPr="008A008B">
              <w:rPr>
                <w:rFonts w:cs="Times New Roman"/>
                <w:noProof/>
              </w:rPr>
              <w:t xml:space="preserve">Hệ thống </w:t>
            </w:r>
            <w:r w:rsidRPr="008A008B">
              <w:rPr>
                <w:rFonts w:cs="Times New Roman"/>
                <w:b/>
                <w:noProof/>
              </w:rPr>
              <w:t xml:space="preserve">tự động </w:t>
            </w:r>
            <w:r w:rsidRPr="008A008B">
              <w:rPr>
                <w:rFonts w:cs="Times New Roman"/>
                <w:noProof/>
              </w:rPr>
              <w:t xml:space="preserve">gợi ý thời gian </w:t>
            </w:r>
            <w:r w:rsidRPr="008A008B">
              <w:rPr>
                <w:rFonts w:cs="Times New Roman"/>
                <w:b/>
                <w:noProof/>
              </w:rPr>
              <w:t>hợp lệ</w:t>
            </w:r>
            <w:r w:rsidRPr="008A008B">
              <w:rPr>
                <w:rFonts w:cs="Times New Roman"/>
                <w:noProof/>
              </w:rPr>
              <w:t>.</w:t>
            </w:r>
          </w:p>
        </w:tc>
        <w:tc>
          <w:tcPr>
            <w:tcW w:w="2297" w:type="dxa"/>
            <w:tcPrChange w:id="155" w:author="User" w:date="2020-12-04T14:18:00Z">
              <w:tcPr>
                <w:tcW w:w="1870" w:type="dxa"/>
              </w:tcPr>
            </w:tcPrChange>
          </w:tcPr>
          <w:p w:rsidR="00654E91" w:rsidRPr="008A008B" w:rsidRDefault="00654E91" w:rsidP="00A272A0">
            <w:pPr>
              <w:spacing w:after="240"/>
              <w:jc w:val="center"/>
              <w:rPr>
                <w:rFonts w:cs="Times New Roman"/>
                <w:noProof/>
                <w:rPrChange w:id="156" w:author="User" w:date="2020-12-04T14:17:00Z">
                  <w:rPr>
                    <w:b/>
                    <w:bCs/>
                  </w:rPr>
                </w:rPrChange>
              </w:rPr>
            </w:pPr>
            <w:r w:rsidRPr="008A008B">
              <w:rPr>
                <w:rFonts w:cs="Times New Roman"/>
                <w:noProof/>
              </w:rPr>
              <w:t>24/07/1999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1870"/>
        <w:gridCol w:w="1870"/>
        <w:gridCol w:w="2522"/>
        <w:gridCol w:w="2297"/>
      </w:tblGrid>
      <w:tr w:rsidR="00654E91" w:rsidRPr="008A008B" w:rsidTr="00A272A0">
        <w:trPr>
          <w:ins w:id="157" w:author="User" w:date="2020-12-04T14:20:00Z"/>
        </w:trPr>
        <w:tc>
          <w:tcPr>
            <w:tcW w:w="742" w:type="dxa"/>
            <w:shd w:val="clear" w:color="auto" w:fill="E7E6E6" w:themeFill="background2"/>
          </w:tcPr>
          <w:p w:rsidR="00654E91" w:rsidRPr="008A008B" w:rsidRDefault="00654E91" w:rsidP="00A272A0">
            <w:pPr>
              <w:spacing w:after="240"/>
              <w:jc w:val="center"/>
              <w:rPr>
                <w:rFonts w:cs="Times New Roman"/>
                <w:noProof/>
              </w:rPr>
            </w:pPr>
            <w:r w:rsidRPr="008A008B">
              <w:rPr>
                <w:rFonts w:cs="Times New Roman"/>
                <w:noProof/>
              </w:rPr>
              <w:t>3</w:t>
            </w:r>
          </w:p>
        </w:tc>
        <w:tc>
          <w:tcPr>
            <w:tcW w:w="1870" w:type="dxa"/>
            <w:shd w:val="clear" w:color="auto" w:fill="E7E6E6" w:themeFill="background2"/>
          </w:tcPr>
          <w:p w:rsidR="00654E91" w:rsidRPr="008A008B" w:rsidRDefault="00654E91" w:rsidP="00A272A0">
            <w:pPr>
              <w:spacing w:after="240"/>
              <w:rPr>
                <w:rFonts w:cs="Times New Roman"/>
                <w:b/>
                <w:noProof/>
                <w:rPrChange w:id="158" w:author="User" w:date="2020-12-04T14:17:00Z">
                  <w:rPr>
                    <w:rFonts w:cs="Times New Roman"/>
                    <w:b/>
                    <w:bCs/>
                  </w:rPr>
                </w:rPrChange>
              </w:rPr>
            </w:pPr>
            <w:r w:rsidRPr="008A008B">
              <w:rPr>
                <w:rFonts w:cs="Times New Roman"/>
                <w:b/>
                <w:noProof/>
              </w:rPr>
              <w:t>Tên</w:t>
            </w:r>
          </w:p>
        </w:tc>
        <w:tc>
          <w:tcPr>
            <w:tcW w:w="1870" w:type="dxa"/>
            <w:shd w:val="clear" w:color="auto" w:fill="E7E6E6" w:themeFill="background2"/>
          </w:tcPr>
          <w:p w:rsidR="00654E91" w:rsidRPr="008A008B" w:rsidRDefault="00654E91" w:rsidP="00A272A0">
            <w:pPr>
              <w:spacing w:after="240"/>
              <w:jc w:val="center"/>
              <w:rPr>
                <w:rFonts w:cs="Times New Roman"/>
                <w:noProof/>
                <w:rPrChange w:id="159" w:author="User" w:date="2020-12-04T14:17:00Z">
                  <w:rPr>
                    <w:rFonts w:cs="Times New Roman"/>
                    <w:b/>
                    <w:bCs/>
                  </w:rPr>
                </w:rPrChange>
              </w:rPr>
            </w:pPr>
            <w:r w:rsidRPr="008A008B">
              <w:rPr>
                <w:rFonts w:cs="Times New Roman"/>
                <w:noProof/>
              </w:rPr>
              <w:t>Không</w:t>
            </w:r>
          </w:p>
        </w:tc>
        <w:tc>
          <w:tcPr>
            <w:tcW w:w="2522" w:type="dxa"/>
            <w:shd w:val="clear" w:color="auto" w:fill="E7E6E6" w:themeFill="background2"/>
          </w:tcPr>
          <w:p w:rsidR="00654E91" w:rsidRPr="008A008B" w:rsidRDefault="00654E91" w:rsidP="00A272A0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rPr>
                <w:rFonts w:cs="Times New Roman"/>
                <w:rPrChange w:id="160" w:author="User" w:date="2020-12-04T14:18:00Z">
                  <w:rPr>
                    <w:rFonts w:cs="Times New Roman"/>
                    <w:b/>
                    <w:bCs/>
                  </w:rPr>
                </w:rPrChange>
              </w:rPr>
            </w:pPr>
            <w:r w:rsidRPr="008A008B">
              <w:rPr>
                <w:rFonts w:cs="Times New Roman"/>
                <w:noProof/>
              </w:rPr>
              <w:t xml:space="preserve">Hệ thống </w:t>
            </w:r>
            <w:r w:rsidRPr="008A008B">
              <w:rPr>
                <w:rFonts w:cs="Times New Roman"/>
                <w:b/>
                <w:noProof/>
              </w:rPr>
              <w:t xml:space="preserve">tự động </w:t>
            </w:r>
            <w:r w:rsidRPr="008A008B">
              <w:rPr>
                <w:rFonts w:cs="Times New Roman"/>
                <w:noProof/>
              </w:rPr>
              <w:t>gợi ý các</w:t>
            </w:r>
            <w:r w:rsidRPr="008A008B">
              <w:rPr>
                <w:rFonts w:cs="Times New Roman"/>
                <w:b/>
                <w:noProof/>
              </w:rPr>
              <w:t xml:space="preserve"> </w:t>
            </w:r>
            <w:r w:rsidR="001510C7">
              <w:rPr>
                <w:rFonts w:cs="Times New Roman"/>
                <w:b/>
                <w:noProof/>
              </w:rPr>
              <w:t>tài khoản nhân viên</w:t>
            </w:r>
            <w:r w:rsidRPr="008A008B">
              <w:rPr>
                <w:rFonts w:cs="Times New Roman"/>
                <w:b/>
                <w:noProof/>
              </w:rPr>
              <w:t xml:space="preserve"> tồn tại trong hệ thống</w:t>
            </w:r>
            <w:r w:rsidRPr="008A008B">
              <w:rPr>
                <w:rFonts w:cs="Times New Roman"/>
                <w:noProof/>
              </w:rPr>
              <w:t>.</w:t>
            </w:r>
          </w:p>
        </w:tc>
        <w:tc>
          <w:tcPr>
            <w:tcW w:w="2297" w:type="dxa"/>
            <w:shd w:val="clear" w:color="auto" w:fill="E7E6E6" w:themeFill="background2"/>
          </w:tcPr>
          <w:p w:rsidR="00654E91" w:rsidRPr="008A008B" w:rsidRDefault="005D2B6D" w:rsidP="00A272A0">
            <w:pPr>
              <w:spacing w:after="240"/>
              <w:jc w:val="center"/>
              <w:rPr>
                <w:rFonts w:cs="Times New Roman"/>
                <w:noProof/>
                <w:rPrChange w:id="161" w:author="User" w:date="2020-12-04T14:19:00Z">
                  <w:rPr>
                    <w:rFonts w:cs="Times New Roman"/>
                    <w:b/>
                    <w:bCs/>
                  </w:rPr>
                </w:rPrChange>
              </w:rPr>
            </w:pPr>
            <w:r>
              <w:rPr>
                <w:rFonts w:cs="Times New Roman"/>
                <w:noProof/>
              </w:rPr>
              <w:t>Võ Sỹ Hùng</w:t>
            </w:r>
          </w:p>
        </w:tc>
      </w:tr>
    </w:tbl>
    <w:p w:rsidR="00654E91" w:rsidRDefault="00654E91" w:rsidP="00654E91"/>
    <w:p w:rsidR="00654E91" w:rsidRDefault="00654E91" w:rsidP="00654E91"/>
    <w:p w:rsidR="00654E91" w:rsidRDefault="00654E91" w:rsidP="00654E91">
      <w:pPr>
        <w:tabs>
          <w:tab w:val="left" w:pos="4080"/>
        </w:tabs>
        <w:rPr>
          <w:rFonts w:cs="Times New Roman"/>
          <w:b/>
        </w:rPr>
      </w:pPr>
    </w:p>
    <w:p w:rsidR="00654E91" w:rsidRDefault="00654E91" w:rsidP="00654E91">
      <w:pPr>
        <w:tabs>
          <w:tab w:val="left" w:pos="4080"/>
        </w:tabs>
        <w:rPr>
          <w:rFonts w:cs="Times New Roman"/>
          <w:b/>
        </w:rPr>
      </w:pPr>
    </w:p>
    <w:p w:rsidR="00654E91" w:rsidRDefault="00654E91" w:rsidP="00654E91">
      <w:pPr>
        <w:tabs>
          <w:tab w:val="left" w:pos="4080"/>
        </w:tabs>
        <w:rPr>
          <w:rFonts w:cs="Times New Roman"/>
          <w:b/>
        </w:rPr>
      </w:pPr>
    </w:p>
    <w:p w:rsidR="00654E91" w:rsidRDefault="00654E91" w:rsidP="00654E91">
      <w:pPr>
        <w:tabs>
          <w:tab w:val="left" w:pos="4080"/>
        </w:tabs>
        <w:rPr>
          <w:rFonts w:cs="Times New Roman"/>
          <w:b/>
        </w:rPr>
      </w:pPr>
    </w:p>
    <w:p w:rsidR="00654E91" w:rsidRDefault="00654E91" w:rsidP="00654E91">
      <w:pPr>
        <w:tabs>
          <w:tab w:val="left" w:pos="4080"/>
        </w:tabs>
        <w:rPr>
          <w:rFonts w:cs="Times New Roman"/>
          <w:b/>
        </w:rPr>
      </w:pPr>
    </w:p>
    <w:p w:rsidR="00654E91" w:rsidRDefault="00654E91" w:rsidP="00654E91">
      <w:pPr>
        <w:tabs>
          <w:tab w:val="left" w:pos="4080"/>
        </w:tabs>
        <w:rPr>
          <w:rFonts w:cs="Times New Roman"/>
          <w:b/>
        </w:rPr>
      </w:pPr>
    </w:p>
    <w:p w:rsidR="00654E91" w:rsidRPr="00654E91" w:rsidRDefault="00654E91" w:rsidP="00654E91">
      <w:pPr>
        <w:pStyle w:val="ListParagraph"/>
        <w:numPr>
          <w:ilvl w:val="0"/>
          <w:numId w:val="4"/>
        </w:numPr>
        <w:tabs>
          <w:tab w:val="left" w:pos="4080"/>
        </w:tabs>
        <w:spacing w:before="0" w:after="160" w:line="259" w:lineRule="auto"/>
        <w:jc w:val="both"/>
        <w:outlineLvl w:val="6"/>
        <w:rPr>
          <w:rFonts w:cs="Times New Roman"/>
          <w:b/>
        </w:rPr>
      </w:pPr>
      <w:bookmarkStart w:id="162" w:name="_Toc73987839"/>
      <w:r w:rsidRPr="00654E91">
        <w:rPr>
          <w:rFonts w:cs="Times New Roman"/>
          <w:b/>
        </w:rPr>
        <w:t xml:space="preserve">UCA003: Xem danh sách </w:t>
      </w:r>
      <w:r w:rsidR="001510C7">
        <w:rPr>
          <w:rFonts w:cs="Times New Roman"/>
          <w:b/>
        </w:rPr>
        <w:t>tài khoản nhân viên</w:t>
      </w:r>
      <w:r w:rsidRPr="00654E91">
        <w:rPr>
          <w:rFonts w:cs="Times New Roman"/>
          <w:b/>
        </w:rPr>
        <w:t>.</w:t>
      </w:r>
      <w:bookmarkEnd w:id="162"/>
      <w:r w:rsidRPr="00654E91">
        <w:rPr>
          <w:rFonts w:cs="Times New Roman"/>
          <w:b/>
        </w:rPr>
        <w:tab/>
      </w:r>
    </w:p>
    <w:tbl>
      <w:tblPr>
        <w:tblpPr w:leftFromText="180" w:rightFromText="180" w:vertAnchor="text" w:tblpY="1"/>
        <w:tblOverlap w:val="never"/>
        <w:tblW w:w="8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882"/>
        <w:gridCol w:w="1619"/>
        <w:gridCol w:w="4433"/>
        <w:tblGridChange w:id="163">
          <w:tblGrid>
            <w:gridCol w:w="720"/>
            <w:gridCol w:w="720"/>
            <w:gridCol w:w="147"/>
            <w:gridCol w:w="882"/>
            <w:gridCol w:w="1619"/>
            <w:gridCol w:w="4433"/>
          </w:tblGrid>
        </w:tblGridChange>
      </w:tblGrid>
      <w:tr w:rsidR="00654E91" w:rsidRPr="008A008B" w:rsidTr="00A272A0"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654E91" w:rsidRPr="008A008B" w:rsidRDefault="00654E91" w:rsidP="00A272A0">
            <w:pPr>
              <w:spacing w:after="240" w:line="240" w:lineRule="auto"/>
              <w:jc w:val="center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>
              <w:rPr>
                <w:rFonts w:cs="Times New Roman"/>
              </w:rPr>
              <w:t>UCA003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4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654E91" w:rsidRPr="00654E91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  <w:lang w:val="vi-VN"/>
              </w:rPr>
              <w:t xml:space="preserve">Xem danh sách </w:t>
            </w:r>
            <w:r w:rsidR="001510C7">
              <w:rPr>
                <w:rFonts w:eastAsia="Times New Roman" w:cs="Times New Roman"/>
                <w:noProof/>
                <w:lang w:val="vi-VN"/>
              </w:rPr>
              <w:t>tài khoản nhân viên</w:t>
            </w:r>
            <w:r>
              <w:rPr>
                <w:rFonts w:eastAsia="Times New Roman" w:cs="Times New Roman"/>
                <w:noProof/>
              </w:rPr>
              <w:t>.</w:t>
            </w:r>
          </w:p>
        </w:tc>
      </w:tr>
      <w:tr w:rsidR="00654E91" w:rsidRPr="008A008B" w:rsidTr="00A272A0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</w:rPr>
              <w:t>Quản lý</w:t>
            </w:r>
            <w:r>
              <w:rPr>
                <w:rFonts w:eastAsia="Times New Roman" w:cs="Times New Roman"/>
                <w:noProof/>
              </w:rPr>
              <w:t>.</w:t>
            </w:r>
          </w:p>
        </w:tc>
      </w:tr>
      <w:tr w:rsidR="00654E91" w:rsidRPr="008A008B" w:rsidTr="00A272A0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654E91" w:rsidRPr="00654E91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  <w:lang w:val="vi-VN"/>
              </w:rPr>
              <w:t xml:space="preserve">Xem danh sách </w:t>
            </w:r>
            <w:r w:rsidR="001510C7">
              <w:rPr>
                <w:rFonts w:eastAsia="Times New Roman" w:cs="Times New Roman"/>
                <w:noProof/>
                <w:lang w:val="vi-VN"/>
              </w:rPr>
              <w:t>tài khoản nhân viên</w:t>
            </w:r>
            <w:r>
              <w:rPr>
                <w:rFonts w:eastAsia="Times New Roman" w:cs="Times New Roman"/>
                <w:noProof/>
              </w:rPr>
              <w:t>.</w:t>
            </w:r>
          </w:p>
        </w:tc>
      </w:tr>
      <w:tr w:rsidR="00654E91" w:rsidRPr="008A008B" w:rsidTr="00A272A0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8A008B">
              <w:rPr>
                <w:rFonts w:eastAsia="Times New Roman" w:cs="Times New Roman"/>
                <w:noProof/>
                <w:lang w:val="vi-VN"/>
              </w:rPr>
              <w:t xml:space="preserve">Chọn tính năng </w:t>
            </w:r>
            <w:r w:rsidRPr="008A008B">
              <w:rPr>
                <w:rFonts w:eastAsia="Times New Roman" w:cs="Times New Roman"/>
                <w:b/>
                <w:noProof/>
                <w:lang w:val="vi-VN"/>
              </w:rPr>
              <w:t xml:space="preserve">Xem danh sách </w:t>
            </w:r>
            <w:r w:rsidR="001510C7">
              <w:rPr>
                <w:rFonts w:eastAsia="Times New Roman" w:cs="Times New Roman"/>
                <w:b/>
                <w:noProof/>
                <w:lang w:val="vi-VN"/>
              </w:rPr>
              <w:t>tài khoản nhân viên</w:t>
            </w:r>
          </w:p>
        </w:tc>
      </w:tr>
      <w:tr w:rsidR="00654E91" w:rsidRPr="008A008B" w:rsidTr="00A272A0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8A008B">
              <w:rPr>
                <w:rFonts w:eastAsia="Times New Roman" w:cs="Times New Roman"/>
                <w:noProof/>
              </w:rPr>
              <w:t xml:space="preserve">Đăng nhập thành công bằng </w:t>
            </w:r>
            <w:r w:rsidR="001510C7">
              <w:rPr>
                <w:rFonts w:eastAsia="Times New Roman" w:cs="Times New Roman"/>
                <w:noProof/>
              </w:rPr>
              <w:t>tài khoản nhân viên</w:t>
            </w:r>
            <w:r w:rsidRPr="008A008B">
              <w:rPr>
                <w:rFonts w:eastAsia="Times New Roman" w:cs="Times New Roman"/>
                <w:noProof/>
              </w:rPr>
              <w:t xml:space="preserve"> </w:t>
            </w:r>
            <w:r w:rsidRPr="008A008B">
              <w:rPr>
                <w:rFonts w:eastAsia="Times New Roman" w:cs="Times New Roman"/>
                <w:b/>
                <w:noProof/>
              </w:rPr>
              <w:t>Quản lý</w:t>
            </w:r>
            <w:r>
              <w:rPr>
                <w:rFonts w:eastAsia="Times New Roman" w:cs="Times New Roman"/>
                <w:b/>
                <w:noProof/>
              </w:rPr>
              <w:t>.</w:t>
            </w:r>
          </w:p>
        </w:tc>
      </w:tr>
      <w:tr w:rsidR="00654E91" w:rsidRPr="008A008B" w:rsidTr="00A272A0">
        <w:tblPrEx>
          <w:tblW w:w="8521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164" w:author="User" w:date="2020-12-04T14:13:00Z">
            <w:tblPrEx>
              <w:tblW w:w="852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1429"/>
          <w:trPrChange w:id="165" w:author="User" w:date="2020-12-04T14:13:00Z">
            <w:trPr>
              <w:gridAfter w:val="0"/>
              <w:trHeight w:val="6960"/>
            </w:trPr>
          </w:trPrChange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  <w:tcPrChange w:id="166" w:author="User" w:date="2020-12-04T14:13:00Z">
              <w:tcPr>
                <w:tcW w:w="2460" w:type="dxa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Luồng chính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tcPrChange w:id="167" w:author="User" w:date="2020-12-04T14:13:00Z">
              <w:tcPr>
                <w:tcW w:w="6061" w:type="dxa"/>
                <w:tcBorders>
                  <w:top w:val="nil"/>
                  <w:left w:val="nil"/>
                  <w:bottom w:val="single" w:sz="4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0"/>
            </w:tblGrid>
            <w:tr w:rsidR="00654E91" w:rsidRPr="008A008B" w:rsidTr="00A272A0">
              <w:trPr>
                <w:trHeight w:val="147"/>
              </w:trPr>
              <w:tc>
                <w:tcPr>
                  <w:tcW w:w="673" w:type="dxa"/>
                  <w:shd w:val="clear" w:color="auto" w:fill="BDD6EE" w:themeFill="accent1" w:themeFillTint="66"/>
                </w:tcPr>
                <w:p w:rsidR="00654E91" w:rsidRPr="008A008B" w:rsidRDefault="00654E91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68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34" w:type="dxa"/>
                  <w:shd w:val="clear" w:color="auto" w:fill="BDD6EE" w:themeFill="accent1" w:themeFillTint="66"/>
                </w:tcPr>
                <w:p w:rsidR="00654E91" w:rsidRPr="008A008B" w:rsidRDefault="00654E91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69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44" w:type="dxa"/>
                  <w:shd w:val="clear" w:color="auto" w:fill="BDD6EE" w:themeFill="accent1" w:themeFillTint="66"/>
                </w:tcPr>
                <w:p w:rsidR="00654E91" w:rsidRPr="008A008B" w:rsidRDefault="00654E91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170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654E91" w:rsidRPr="008A008B" w:rsidTr="00A272A0">
              <w:trPr>
                <w:trHeight w:val="303"/>
              </w:trPr>
              <w:tc>
                <w:tcPr>
                  <w:tcW w:w="673" w:type="dxa"/>
                </w:tcPr>
                <w:p w:rsidR="00654E91" w:rsidRPr="008A008B" w:rsidRDefault="00654E91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71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534" w:type="dxa"/>
                </w:tcPr>
                <w:p w:rsidR="00654E91" w:rsidRPr="008A008B" w:rsidRDefault="00654E91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72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</w:tcPr>
                <w:p w:rsidR="00654E91" w:rsidRPr="00654E91" w:rsidRDefault="00654E91" w:rsidP="00A272A0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 xml:space="preserve">Chọn tính năng </w:t>
                  </w:r>
                  <w:r w:rsidRPr="008A008B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 xml:space="preserve">Xem danh sách </w:t>
                  </w:r>
                  <w:r w:rsidR="001510C7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>tài khoản nhân viên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>.</w:t>
                  </w:r>
                </w:p>
              </w:tc>
            </w:tr>
          </w:tbl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  <w:tblPrChange w:id="173" w:author="User" w:date="2020-12-04T14:13:00Z">
                <w:tblPr>
                  <w:tblW w:w="0" w:type="auto"/>
                  <w:tblLook w:val="04A0" w:firstRow="1" w:lastRow="0" w:firstColumn="1" w:lastColumn="0" w:noHBand="0" w:noVBand="1"/>
                </w:tblPr>
              </w:tblPrChange>
            </w:tblPr>
            <w:tblGrid>
              <w:gridCol w:w="673"/>
              <w:gridCol w:w="1534"/>
              <w:gridCol w:w="3744"/>
              <w:tblGridChange w:id="174">
                <w:tblGrid>
                  <w:gridCol w:w="720"/>
                  <w:gridCol w:w="720"/>
                  <w:gridCol w:w="360"/>
                </w:tblGrid>
              </w:tblGridChange>
            </w:tblGrid>
            <w:tr w:rsidR="00654E91" w:rsidRPr="008A008B" w:rsidTr="00A272A0">
              <w:trPr>
                <w:trHeight w:val="303"/>
                <w:trPrChange w:id="175" w:author="User" w:date="2020-12-04T14:13:00Z">
                  <w:trPr>
                    <w:trHeight w:val="303"/>
                  </w:trPr>
                </w:trPrChange>
              </w:trPr>
              <w:tc>
                <w:tcPr>
                  <w:tcW w:w="673" w:type="dxa"/>
                  <w:tcPrChange w:id="176" w:author="User" w:date="2020-12-04T14:13:00Z">
                    <w:tcPr>
                      <w:tcW w:w="1554" w:type="dxa"/>
                    </w:tcPr>
                  </w:tcPrChange>
                </w:tcPr>
                <w:p w:rsidR="00654E91" w:rsidRPr="008A008B" w:rsidRDefault="00654E91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77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534" w:type="dxa"/>
                  <w:tcPrChange w:id="178" w:author="User" w:date="2020-12-04T14:13:00Z">
                    <w:tcPr>
                      <w:tcW w:w="1959" w:type="dxa"/>
                    </w:tcPr>
                  </w:tcPrChange>
                </w:tcPr>
                <w:p w:rsidR="00654E91" w:rsidRPr="008A008B" w:rsidRDefault="00654E91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179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  <w:tcPrChange w:id="180" w:author="User" w:date="2020-12-04T14:13:00Z">
                    <w:tcPr>
                      <w:tcW w:w="2434" w:type="dxa"/>
                    </w:tcPr>
                  </w:tcPrChange>
                </w:tcPr>
                <w:p w:rsidR="00654E91" w:rsidRPr="00654E91" w:rsidRDefault="00654E91" w:rsidP="00A272A0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</w:t>
                  </w:r>
                  <w:r w:rsidRPr="008A008B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 xml:space="preserve">Danh sách </w:t>
                  </w:r>
                  <w:r w:rsidR="001510C7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>tài khoản nhân viên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 xml:space="preserve"> </w:t>
                  </w:r>
                  <w:r w:rsidRPr="008A008B">
                    <w:rPr>
                      <w:rFonts w:eastAsia="Times New Roman" w:cs="Times New Roman"/>
                      <w:noProof/>
                    </w:rPr>
                    <w:t>(Nội dung chi tiết ở bên dưới)</w:t>
                  </w:r>
                  <w:r>
                    <w:rPr>
                      <w:rFonts w:eastAsia="Times New Roman" w:cs="Times New Roman"/>
                      <w:noProof/>
                    </w:rPr>
                    <w:t>.</w:t>
                  </w:r>
                </w:p>
              </w:tc>
            </w:tr>
          </w:tbl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654E91" w:rsidRPr="008A008B" w:rsidTr="00A272A0">
        <w:trPr>
          <w:trHeight w:hRule="exact" w:val="631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Luồng thay thế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:rsidR="00654E91" w:rsidRPr="00654E91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  <w:lang w:val="vi-VN"/>
              </w:rPr>
              <w:t>Không</w:t>
            </w:r>
            <w:r>
              <w:rPr>
                <w:rFonts w:eastAsia="Times New Roman" w:cs="Times New Roman"/>
                <w:noProof/>
              </w:rPr>
              <w:t>.</w:t>
            </w:r>
          </w:p>
        </w:tc>
      </w:tr>
      <w:tr w:rsidR="00654E91" w:rsidRPr="008A008B" w:rsidTr="00A272A0">
        <w:trPr>
          <w:trHeight w:val="53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Ngoại lệ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654E91" w:rsidRPr="00654E91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  <w:lang w:val="vi-VN"/>
              </w:rPr>
              <w:t>Không</w:t>
            </w:r>
            <w:r>
              <w:rPr>
                <w:rFonts w:eastAsia="Times New Roman" w:cs="Times New Roman"/>
                <w:noProof/>
              </w:rPr>
              <w:t>.</w:t>
            </w:r>
          </w:p>
        </w:tc>
      </w:tr>
      <w:tr w:rsidR="00654E91" w:rsidRPr="008A008B" w:rsidTr="00A272A0">
        <w:trPr>
          <w:trHeight w:val="75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Hậu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654E91" w:rsidRPr="00654E91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</w:rPr>
              <w:t>Hệ thông h</w:t>
            </w:r>
            <w:r w:rsidRPr="008A008B">
              <w:rPr>
                <w:rFonts w:eastAsia="Times New Roman" w:cs="Times New Roman"/>
                <w:noProof/>
                <w:lang w:val="vi-VN"/>
              </w:rPr>
              <w:t xml:space="preserve">iển thị </w:t>
            </w:r>
            <w:r w:rsidRPr="008A008B">
              <w:rPr>
                <w:rFonts w:eastAsia="Times New Roman" w:cs="Times New Roman"/>
                <w:b/>
                <w:noProof/>
                <w:lang w:val="vi-VN"/>
              </w:rPr>
              <w:t xml:space="preserve">Danh sách </w:t>
            </w:r>
            <w:r w:rsidR="001510C7">
              <w:rPr>
                <w:rFonts w:eastAsia="Times New Roman" w:cs="Times New Roman"/>
                <w:b/>
                <w:noProof/>
                <w:lang w:val="vi-VN"/>
              </w:rPr>
              <w:t>tài khoản nhân viên</w:t>
            </w:r>
            <w:r>
              <w:rPr>
                <w:rFonts w:eastAsia="Times New Roman" w:cs="Times New Roman"/>
                <w:b/>
                <w:noProof/>
              </w:rPr>
              <w:t>..</w:t>
            </w:r>
          </w:p>
        </w:tc>
      </w:tr>
      <w:tr w:rsidR="00654E91" w:rsidRPr="008A008B" w:rsidTr="00A272A0">
        <w:trPr>
          <w:trHeight w:val="485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Cs/>
                <w:noProof/>
              </w:rPr>
            </w:pPr>
            <w:r w:rsidRPr="008A008B">
              <w:rPr>
                <w:rFonts w:eastAsia="Times New Roman" w:cs="Times New Roman"/>
                <w:bCs/>
                <w:noProof/>
              </w:rPr>
              <w:t>Không</w:t>
            </w:r>
            <w:r>
              <w:rPr>
                <w:rFonts w:eastAsia="Times New Roman" w:cs="Times New Roman"/>
                <w:bCs/>
                <w:noProof/>
              </w:rPr>
              <w:t>.</w:t>
            </w:r>
          </w:p>
        </w:tc>
      </w:tr>
    </w:tbl>
    <w:p w:rsidR="00654E91" w:rsidRPr="008A008B" w:rsidRDefault="00654E91" w:rsidP="00654E91">
      <w:pPr>
        <w:tabs>
          <w:tab w:val="left" w:pos="4080"/>
        </w:tabs>
        <w:rPr>
          <w:rFonts w:cs="Times New Roman"/>
          <w:b/>
        </w:rPr>
      </w:pPr>
    </w:p>
    <w:p w:rsidR="00654E91" w:rsidRPr="008A008B" w:rsidRDefault="00654E91" w:rsidP="00654E91">
      <w:pPr>
        <w:tabs>
          <w:tab w:val="left" w:pos="4080"/>
        </w:tabs>
        <w:rPr>
          <w:rFonts w:cs="Times New Roman"/>
          <w:b/>
        </w:rPr>
      </w:pP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  <w:r w:rsidRPr="008A008B">
        <w:rPr>
          <w:rFonts w:cs="Times New Roman"/>
          <w:b/>
        </w:rPr>
        <w:tab/>
      </w:r>
    </w:p>
    <w:p w:rsidR="00654E91" w:rsidRPr="008A008B" w:rsidRDefault="00654E91" w:rsidP="00654E91">
      <w:pPr>
        <w:tabs>
          <w:tab w:val="left" w:pos="4080"/>
        </w:tabs>
        <w:rPr>
          <w:rFonts w:cs="Times New Roman"/>
          <w:b/>
        </w:rPr>
      </w:pPr>
    </w:p>
    <w:p w:rsidR="00654E91" w:rsidRPr="008A008B" w:rsidRDefault="00654E91" w:rsidP="00654E91">
      <w:pPr>
        <w:pStyle w:val="ListParagraph"/>
        <w:numPr>
          <w:ilvl w:val="0"/>
          <w:numId w:val="1"/>
        </w:numPr>
        <w:spacing w:before="0" w:after="160" w:line="259" w:lineRule="auto"/>
        <w:jc w:val="both"/>
        <w:rPr>
          <w:rFonts w:cs="Times New Roman"/>
          <w:b/>
        </w:rPr>
      </w:pPr>
      <w:r w:rsidRPr="008A008B">
        <w:rPr>
          <w:rFonts w:cs="Times New Roman"/>
          <w:b/>
        </w:rPr>
        <w:t>Mô tả</w:t>
      </w:r>
      <w:r>
        <w:rPr>
          <w:rFonts w:cs="Times New Roman"/>
          <w:b/>
        </w:rPr>
        <w:t xml:space="preserve"> danh sách </w:t>
      </w:r>
      <w:r w:rsidR="001510C7">
        <w:rPr>
          <w:rFonts w:cs="Times New Roman"/>
          <w:b/>
        </w:rPr>
        <w:t>tài khoản nhân viên</w:t>
      </w:r>
      <w:r>
        <w:rPr>
          <w:rFonts w:cs="Times New Roman"/>
          <w:b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81" w:author="User" w:date="2020-12-04T14:18:00Z">
          <w:tblPr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742"/>
        <w:gridCol w:w="1870"/>
        <w:gridCol w:w="1870"/>
        <w:gridCol w:w="2522"/>
        <w:gridCol w:w="2297"/>
        <w:tblGridChange w:id="182">
          <w:tblGrid>
            <w:gridCol w:w="360"/>
            <w:gridCol w:w="360"/>
            <w:gridCol w:w="360"/>
            <w:gridCol w:w="360"/>
            <w:gridCol w:w="720"/>
          </w:tblGrid>
        </w:tblGridChange>
      </w:tblGrid>
      <w:tr w:rsidR="00654E91" w:rsidRPr="008A008B" w:rsidTr="00A272A0">
        <w:tc>
          <w:tcPr>
            <w:tcW w:w="742" w:type="dxa"/>
            <w:shd w:val="clear" w:color="auto" w:fill="DEEAF6" w:themeFill="accent1" w:themeFillTint="33"/>
            <w:tcPrChange w:id="183" w:author="User" w:date="2020-12-04T14:18:00Z">
              <w:tcPr>
                <w:tcW w:w="742" w:type="dxa"/>
                <w:shd w:val="clear" w:color="auto" w:fill="E7E6E6" w:themeFill="background2"/>
              </w:tcPr>
            </w:tcPrChange>
          </w:tcPr>
          <w:p w:rsidR="00654E91" w:rsidRPr="008A008B" w:rsidRDefault="00654E91" w:rsidP="00A272A0">
            <w:pPr>
              <w:spacing w:after="240"/>
              <w:jc w:val="center"/>
              <w:rPr>
                <w:rFonts w:cs="Times New Roman"/>
                <w:b/>
                <w:bCs/>
                <w:noProof/>
                <w:lang w:val="vi-VN"/>
              </w:rPr>
              <w:pPrChange w:id="184" w:author="User" w:date="2020-12-04T14:11:00Z">
                <w:pPr/>
              </w:pPrChange>
            </w:pPr>
            <w:r w:rsidRPr="008A008B">
              <w:rPr>
                <w:rFonts w:cs="Times New Roman"/>
                <w:b/>
                <w:bCs/>
                <w:noProof/>
                <w:lang w:val="vi-VN"/>
              </w:rPr>
              <w:t>STT</w:t>
            </w:r>
          </w:p>
        </w:tc>
        <w:tc>
          <w:tcPr>
            <w:tcW w:w="1870" w:type="dxa"/>
            <w:shd w:val="clear" w:color="auto" w:fill="DEEAF6" w:themeFill="accent1" w:themeFillTint="33"/>
            <w:tcPrChange w:id="185" w:author="User" w:date="2020-12-04T14:18:00Z">
              <w:tcPr>
                <w:tcW w:w="1870" w:type="dxa"/>
                <w:shd w:val="clear" w:color="auto" w:fill="E7E6E6" w:themeFill="background2"/>
              </w:tcPr>
            </w:tcPrChange>
          </w:tcPr>
          <w:p w:rsidR="00654E91" w:rsidRPr="008A008B" w:rsidRDefault="00654E91" w:rsidP="00A272A0">
            <w:pPr>
              <w:spacing w:after="240"/>
              <w:jc w:val="center"/>
              <w:rPr>
                <w:rFonts w:cs="Times New Roman"/>
                <w:b/>
                <w:bCs/>
                <w:noProof/>
                <w:lang w:val="vi-VN"/>
              </w:rPr>
              <w:pPrChange w:id="186" w:author="User" w:date="2020-12-04T14:11:00Z">
                <w:pPr/>
              </w:pPrChange>
            </w:pPr>
            <w:r w:rsidRPr="008A008B">
              <w:rPr>
                <w:rFonts w:cs="Times New Roman"/>
                <w:b/>
                <w:bCs/>
                <w:noProof/>
                <w:lang w:val="vi-VN"/>
              </w:rPr>
              <w:t>Tên</w:t>
            </w:r>
          </w:p>
        </w:tc>
        <w:tc>
          <w:tcPr>
            <w:tcW w:w="1870" w:type="dxa"/>
            <w:shd w:val="clear" w:color="auto" w:fill="DEEAF6" w:themeFill="accent1" w:themeFillTint="33"/>
            <w:tcPrChange w:id="187" w:author="User" w:date="2020-12-04T14:18:00Z">
              <w:tcPr>
                <w:tcW w:w="1870" w:type="dxa"/>
                <w:shd w:val="clear" w:color="auto" w:fill="E7E6E6" w:themeFill="background2"/>
              </w:tcPr>
            </w:tcPrChange>
          </w:tcPr>
          <w:p w:rsidR="00654E91" w:rsidRPr="008A008B" w:rsidRDefault="00654E91" w:rsidP="00A272A0">
            <w:pPr>
              <w:spacing w:after="240"/>
              <w:jc w:val="center"/>
              <w:rPr>
                <w:rFonts w:cs="Times New Roman"/>
                <w:b/>
                <w:bCs/>
                <w:noProof/>
                <w:lang w:val="vi-VN"/>
              </w:rPr>
              <w:pPrChange w:id="188" w:author="User" w:date="2020-12-04T14:11:00Z">
                <w:pPr/>
              </w:pPrChange>
            </w:pPr>
            <w:r w:rsidRPr="008A008B">
              <w:rPr>
                <w:rFonts w:cs="Times New Roman"/>
                <w:b/>
                <w:bCs/>
                <w:noProof/>
                <w:lang w:val="vi-VN"/>
              </w:rPr>
              <w:t>Bắt buộc?</w:t>
            </w:r>
          </w:p>
        </w:tc>
        <w:tc>
          <w:tcPr>
            <w:tcW w:w="2522" w:type="dxa"/>
            <w:shd w:val="clear" w:color="auto" w:fill="DEEAF6" w:themeFill="accent1" w:themeFillTint="33"/>
            <w:tcPrChange w:id="189" w:author="User" w:date="2020-12-04T14:18:00Z">
              <w:tcPr>
                <w:tcW w:w="1870" w:type="dxa"/>
                <w:shd w:val="clear" w:color="auto" w:fill="E7E6E6" w:themeFill="background2"/>
              </w:tcPr>
            </w:tcPrChange>
          </w:tcPr>
          <w:p w:rsidR="00654E91" w:rsidRPr="008A008B" w:rsidRDefault="00654E91" w:rsidP="00A272A0">
            <w:pPr>
              <w:spacing w:after="240"/>
              <w:jc w:val="center"/>
              <w:rPr>
                <w:rFonts w:cs="Times New Roman"/>
                <w:b/>
                <w:bCs/>
                <w:noProof/>
                <w:lang w:val="vi-VN"/>
              </w:rPr>
              <w:pPrChange w:id="190" w:author="User" w:date="2020-12-04T14:11:00Z">
                <w:pPr/>
              </w:pPrChange>
            </w:pPr>
            <w:r w:rsidRPr="008A008B">
              <w:rPr>
                <w:rFonts w:cs="Times New Roman"/>
                <w:b/>
                <w:bCs/>
                <w:noProof/>
                <w:lang w:val="vi-VN"/>
              </w:rPr>
              <w:t>Điều kiện</w:t>
            </w:r>
          </w:p>
        </w:tc>
        <w:tc>
          <w:tcPr>
            <w:tcW w:w="2297" w:type="dxa"/>
            <w:shd w:val="clear" w:color="auto" w:fill="DEEAF6" w:themeFill="accent1" w:themeFillTint="33"/>
            <w:tcPrChange w:id="191" w:author="User" w:date="2020-12-04T14:18:00Z">
              <w:tcPr>
                <w:tcW w:w="1870" w:type="dxa"/>
                <w:shd w:val="clear" w:color="auto" w:fill="E7E6E6" w:themeFill="background2"/>
              </w:tcPr>
            </w:tcPrChange>
          </w:tcPr>
          <w:p w:rsidR="00654E91" w:rsidRPr="008A008B" w:rsidRDefault="00654E91" w:rsidP="00A272A0">
            <w:pPr>
              <w:spacing w:after="240"/>
              <w:jc w:val="center"/>
              <w:rPr>
                <w:rFonts w:cs="Times New Roman"/>
                <w:b/>
                <w:bCs/>
                <w:noProof/>
                <w:lang w:val="vi-VN"/>
              </w:rPr>
              <w:pPrChange w:id="192" w:author="User" w:date="2020-12-04T14:11:00Z">
                <w:pPr/>
              </w:pPrChange>
            </w:pPr>
            <w:r w:rsidRPr="008A008B">
              <w:rPr>
                <w:rFonts w:cs="Times New Roman"/>
                <w:b/>
                <w:bCs/>
                <w:noProof/>
                <w:lang w:val="vi-VN"/>
              </w:rPr>
              <w:t>Ví dụ</w:t>
            </w:r>
          </w:p>
        </w:tc>
      </w:tr>
      <w:tr w:rsidR="00A953CE" w:rsidRPr="008A008B" w:rsidTr="00A272A0">
        <w:tc>
          <w:tcPr>
            <w:tcW w:w="742" w:type="dxa"/>
            <w:shd w:val="clear" w:color="auto" w:fill="E7E6E6" w:themeFill="background2"/>
            <w:tcPrChange w:id="193" w:author="User" w:date="2020-12-04T14:18:00Z">
              <w:tcPr>
                <w:tcW w:w="742" w:type="dxa"/>
              </w:tcPr>
            </w:tcPrChange>
          </w:tcPr>
          <w:p w:rsidR="00A953CE" w:rsidRPr="008A008B" w:rsidRDefault="00A953CE" w:rsidP="00A953CE">
            <w:pPr>
              <w:spacing w:after="240"/>
              <w:jc w:val="center"/>
              <w:rPr>
                <w:rFonts w:cs="Times New Roman"/>
                <w:noProof/>
                <w:lang w:val="vi-VN"/>
                <w:rPrChange w:id="194" w:author="User" w:date="2020-12-04T14:13:00Z">
                  <w:rPr>
                    <w:b/>
                    <w:bCs/>
                  </w:rPr>
                </w:rPrChange>
              </w:rPr>
            </w:pPr>
            <w:ins w:id="195" w:author="User" w:date="2020-12-04T14:22:00Z">
              <w:r w:rsidRPr="008A008B">
                <w:rPr>
                  <w:rFonts w:cs="Times New Roman"/>
                  <w:noProof/>
                  <w:lang w:val="vi-VN"/>
                </w:rPr>
                <w:t>1</w:t>
              </w:r>
            </w:ins>
          </w:p>
        </w:tc>
        <w:tc>
          <w:tcPr>
            <w:tcW w:w="1870" w:type="dxa"/>
            <w:shd w:val="clear" w:color="auto" w:fill="E7E6E6" w:themeFill="background2"/>
            <w:tcPrChange w:id="196" w:author="User" w:date="2020-12-04T14:18:00Z">
              <w:tcPr>
                <w:tcW w:w="1870" w:type="dxa"/>
              </w:tcPr>
            </w:tcPrChange>
          </w:tcPr>
          <w:p w:rsidR="00A953CE" w:rsidRPr="008A008B" w:rsidRDefault="00A953CE" w:rsidP="00A953CE">
            <w:pPr>
              <w:spacing w:after="240"/>
              <w:rPr>
                <w:rFonts w:cs="Times New Roman"/>
                <w:b/>
                <w:noProof/>
                <w:rPrChange w:id="197" w:author="User" w:date="2020-12-04T14:13:00Z">
                  <w:rPr>
                    <w:b/>
                    <w:bCs/>
                  </w:rPr>
                </w:rPrChange>
              </w:rPr>
            </w:pPr>
            <w:r w:rsidRPr="008A008B">
              <w:rPr>
                <w:rFonts w:cs="Times New Roman"/>
                <w:b/>
                <w:noProof/>
              </w:rPr>
              <w:t>Mã</w:t>
            </w:r>
          </w:p>
        </w:tc>
        <w:tc>
          <w:tcPr>
            <w:tcW w:w="1870" w:type="dxa"/>
            <w:shd w:val="clear" w:color="auto" w:fill="E7E6E6" w:themeFill="background2"/>
            <w:tcPrChange w:id="198" w:author="User" w:date="2020-12-04T14:18:00Z">
              <w:tcPr>
                <w:tcW w:w="1870" w:type="dxa"/>
              </w:tcPr>
            </w:tcPrChange>
          </w:tcPr>
          <w:p w:rsidR="00A953CE" w:rsidRPr="008A008B" w:rsidRDefault="00A953CE" w:rsidP="00A953CE">
            <w:pPr>
              <w:spacing w:after="240"/>
              <w:jc w:val="center"/>
              <w:rPr>
                <w:rFonts w:cs="Times New Roman"/>
                <w:noProof/>
                <w:lang w:val="vi-VN"/>
                <w:rPrChange w:id="199" w:author="User" w:date="2020-12-04T14:13:00Z">
                  <w:rPr>
                    <w:b/>
                    <w:bCs/>
                  </w:rPr>
                </w:rPrChange>
              </w:rPr>
            </w:pPr>
            <w:ins w:id="200" w:author="User" w:date="2020-12-04T14:22:00Z">
              <w:r w:rsidRPr="008A008B">
                <w:rPr>
                  <w:rFonts w:cs="Times New Roman"/>
                  <w:noProof/>
                  <w:lang w:val="vi-VN"/>
                </w:rPr>
                <w:t>Có</w:t>
              </w:r>
            </w:ins>
          </w:p>
        </w:tc>
        <w:tc>
          <w:tcPr>
            <w:tcW w:w="2522" w:type="dxa"/>
            <w:shd w:val="clear" w:color="auto" w:fill="E7E6E6" w:themeFill="background2"/>
            <w:tcPrChange w:id="201" w:author="User" w:date="2020-12-04T14:18:00Z">
              <w:tcPr>
                <w:tcW w:w="1870" w:type="dxa"/>
              </w:tcPr>
            </w:tcPrChange>
          </w:tcPr>
          <w:p w:rsidR="00A953CE" w:rsidRPr="008A008B" w:rsidRDefault="00A953CE" w:rsidP="005D2B6D">
            <w:pPr>
              <w:spacing w:after="240"/>
              <w:jc w:val="center"/>
              <w:rPr>
                <w:rFonts w:cs="Times New Roman"/>
                <w:noProof/>
                <w:rPrChange w:id="202" w:author="User" w:date="2020-12-04T14:23:00Z">
                  <w:rPr>
                    <w:b/>
                    <w:bCs/>
                  </w:rPr>
                </w:rPrChange>
              </w:rPr>
              <w:pPrChange w:id="203" w:author="User" w:date="2020-12-04T14:23:00Z">
                <w:pPr/>
              </w:pPrChange>
            </w:pPr>
            <w:r>
              <w:rPr>
                <w:rFonts w:cs="Times New Roman"/>
                <w:noProof/>
              </w:rPr>
              <w:t>Không</w:t>
            </w:r>
          </w:p>
        </w:tc>
        <w:tc>
          <w:tcPr>
            <w:tcW w:w="2297" w:type="dxa"/>
            <w:shd w:val="clear" w:color="auto" w:fill="E7E6E6" w:themeFill="background2"/>
            <w:tcPrChange w:id="204" w:author="User" w:date="2020-12-04T14:18:00Z">
              <w:tcPr>
                <w:tcW w:w="1870" w:type="dxa"/>
              </w:tcPr>
            </w:tcPrChange>
          </w:tcPr>
          <w:p w:rsidR="00A953CE" w:rsidRPr="008A008B" w:rsidRDefault="00A953CE" w:rsidP="00A953CE">
            <w:pPr>
              <w:spacing w:after="240"/>
              <w:jc w:val="center"/>
              <w:rPr>
                <w:rFonts w:cs="Times New Roman"/>
                <w:noProof/>
                <w:rPrChange w:id="205" w:author="User" w:date="2020-12-04T14:17:00Z">
                  <w:rPr>
                    <w:b/>
                    <w:bCs/>
                  </w:rPr>
                </w:rPrChange>
              </w:rPr>
            </w:pPr>
            <w:r>
              <w:rPr>
                <w:rFonts w:cs="Times New Roman"/>
                <w:noProof/>
              </w:rPr>
              <w:t>0001</w:t>
            </w:r>
          </w:p>
        </w:tc>
      </w:tr>
      <w:tr w:rsidR="005D2B6D" w:rsidRPr="008A008B" w:rsidTr="00A272A0">
        <w:tc>
          <w:tcPr>
            <w:tcW w:w="742" w:type="dxa"/>
            <w:tcPrChange w:id="206" w:author="User" w:date="2020-12-04T14:18:00Z">
              <w:tcPr>
                <w:tcW w:w="742" w:type="dxa"/>
              </w:tcPr>
            </w:tcPrChange>
          </w:tcPr>
          <w:p w:rsidR="005D2B6D" w:rsidRPr="00A953CE" w:rsidRDefault="005D2B6D" w:rsidP="005D2B6D">
            <w:pPr>
              <w:spacing w:after="240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2</w:t>
            </w:r>
          </w:p>
        </w:tc>
        <w:tc>
          <w:tcPr>
            <w:tcW w:w="1870" w:type="dxa"/>
            <w:tcPrChange w:id="207" w:author="User" w:date="2020-12-04T14:18:00Z">
              <w:tcPr>
                <w:tcW w:w="1870" w:type="dxa"/>
              </w:tcPr>
            </w:tcPrChange>
          </w:tcPr>
          <w:p w:rsidR="005D2B6D" w:rsidRPr="00A953CE" w:rsidRDefault="005D2B6D" w:rsidP="005D2B6D">
            <w:pPr>
              <w:spacing w:after="240"/>
              <w:rPr>
                <w:rFonts w:cs="Times New Roman"/>
                <w:b/>
                <w:noProof/>
              </w:rPr>
            </w:pPr>
            <w:r>
              <w:rPr>
                <w:rFonts w:cs="Times New Roman"/>
                <w:b/>
                <w:noProof/>
              </w:rPr>
              <w:t>Tên</w:t>
            </w:r>
          </w:p>
        </w:tc>
        <w:tc>
          <w:tcPr>
            <w:tcW w:w="1870" w:type="dxa"/>
            <w:tcPrChange w:id="208" w:author="User" w:date="2020-12-04T14:18:00Z">
              <w:tcPr>
                <w:tcW w:w="1870" w:type="dxa"/>
              </w:tcPr>
            </w:tcPrChange>
          </w:tcPr>
          <w:p w:rsidR="005D2B6D" w:rsidRPr="00A953CE" w:rsidRDefault="005D2B6D" w:rsidP="005D2B6D">
            <w:pPr>
              <w:spacing w:after="240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Có</w:t>
            </w:r>
          </w:p>
        </w:tc>
        <w:tc>
          <w:tcPr>
            <w:tcW w:w="2522" w:type="dxa"/>
            <w:tcPrChange w:id="209" w:author="User" w:date="2020-12-04T14:18:00Z">
              <w:tcPr>
                <w:tcW w:w="1870" w:type="dxa"/>
              </w:tcPr>
            </w:tcPrChange>
          </w:tcPr>
          <w:p w:rsidR="005D2B6D" w:rsidRPr="008A008B" w:rsidRDefault="005D2B6D" w:rsidP="005D2B6D">
            <w:pPr>
              <w:spacing w:after="240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Không.</w:t>
            </w:r>
          </w:p>
        </w:tc>
        <w:tc>
          <w:tcPr>
            <w:tcW w:w="2297" w:type="dxa"/>
            <w:tcPrChange w:id="210" w:author="User" w:date="2020-12-04T14:18:00Z">
              <w:tcPr>
                <w:tcW w:w="1870" w:type="dxa"/>
              </w:tcPr>
            </w:tcPrChange>
          </w:tcPr>
          <w:p w:rsidR="005D2B6D" w:rsidRDefault="005D2B6D" w:rsidP="005D2B6D">
            <w:pPr>
              <w:spacing w:after="240"/>
              <w:jc w:val="center"/>
              <w:rPr>
                <w:rFonts w:cs="Times New Roman"/>
                <w:noProof/>
              </w:rPr>
            </w:pPr>
            <w:r>
              <w:rPr>
                <w:rFonts w:cs="Times New Roman"/>
                <w:noProof/>
              </w:rPr>
              <w:t>Võ Sỹ Hùng</w:t>
            </w:r>
          </w:p>
        </w:tc>
      </w:tr>
    </w:tbl>
    <w:p w:rsidR="00654E91" w:rsidRPr="008A008B" w:rsidRDefault="00654E91" w:rsidP="00654E91">
      <w:pPr>
        <w:tabs>
          <w:tab w:val="left" w:pos="4080"/>
        </w:tabs>
        <w:rPr>
          <w:rFonts w:cs="Times New Roman"/>
          <w:b/>
        </w:rPr>
      </w:pPr>
    </w:p>
    <w:p w:rsidR="00654E91" w:rsidRPr="00654E91" w:rsidRDefault="00D07930" w:rsidP="00654E91">
      <w:pPr>
        <w:pStyle w:val="ListParagraph"/>
        <w:numPr>
          <w:ilvl w:val="0"/>
          <w:numId w:val="4"/>
        </w:numPr>
        <w:tabs>
          <w:tab w:val="left" w:pos="4080"/>
        </w:tabs>
        <w:spacing w:before="0" w:after="160" w:line="259" w:lineRule="auto"/>
        <w:jc w:val="both"/>
        <w:outlineLvl w:val="6"/>
        <w:rPr>
          <w:rFonts w:cs="Times New Roman"/>
          <w:b/>
        </w:rPr>
      </w:pPr>
      <w:bookmarkStart w:id="211" w:name="_Toc73987840"/>
      <w:r>
        <w:rPr>
          <w:rFonts w:cs="Times New Roman"/>
          <w:b/>
        </w:rPr>
        <w:t>UCA004</w:t>
      </w:r>
      <w:r w:rsidR="00654E91" w:rsidRPr="00654E91">
        <w:rPr>
          <w:rFonts w:cs="Times New Roman"/>
          <w:b/>
        </w:rPr>
        <w:t xml:space="preserve">: Xem thông tin chi tiết </w:t>
      </w:r>
      <w:r w:rsidR="001510C7">
        <w:rPr>
          <w:rFonts w:cs="Times New Roman"/>
          <w:b/>
        </w:rPr>
        <w:t>tài khoản nhân viên</w:t>
      </w:r>
      <w:r w:rsidR="00654E91" w:rsidRPr="00654E91">
        <w:rPr>
          <w:rFonts w:cs="Times New Roman"/>
          <w:b/>
        </w:rPr>
        <w:t>.</w:t>
      </w:r>
      <w:bookmarkEnd w:id="211"/>
    </w:p>
    <w:tbl>
      <w:tblPr>
        <w:tblpPr w:leftFromText="180" w:rightFromText="180" w:vertAnchor="text" w:tblpY="1"/>
        <w:tblOverlap w:val="never"/>
        <w:tblW w:w="8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882"/>
        <w:gridCol w:w="1619"/>
        <w:gridCol w:w="4433"/>
        <w:tblGridChange w:id="212">
          <w:tblGrid>
            <w:gridCol w:w="720"/>
            <w:gridCol w:w="720"/>
            <w:gridCol w:w="147"/>
            <w:gridCol w:w="882"/>
            <w:gridCol w:w="1619"/>
            <w:gridCol w:w="4433"/>
          </w:tblGrid>
        </w:tblGridChange>
      </w:tblGrid>
      <w:tr w:rsidR="00654E91" w:rsidRPr="008A008B" w:rsidTr="00A272A0"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654E91" w:rsidRPr="008A008B" w:rsidRDefault="00D07930" w:rsidP="00A272A0">
            <w:pPr>
              <w:spacing w:after="240" w:line="240" w:lineRule="auto"/>
              <w:jc w:val="center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>
              <w:rPr>
                <w:rFonts w:cs="Times New Roman"/>
              </w:rPr>
              <w:t>UCA004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4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654E91" w:rsidRPr="005D2B6D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cs="Times New Roman"/>
                <w:noProof/>
                <w:lang w:val="vi-VN"/>
              </w:rPr>
              <w:t xml:space="preserve">Xem thông tin chi tiết </w:t>
            </w:r>
            <w:r w:rsidR="001510C7">
              <w:rPr>
                <w:rFonts w:cs="Times New Roman"/>
                <w:noProof/>
                <w:lang w:val="vi-VN"/>
              </w:rPr>
              <w:t>tài khoản nhân viên</w:t>
            </w:r>
            <w:r w:rsidR="005D2B6D">
              <w:rPr>
                <w:rFonts w:cs="Times New Roman"/>
                <w:noProof/>
              </w:rPr>
              <w:t>.</w:t>
            </w:r>
          </w:p>
        </w:tc>
      </w:tr>
      <w:tr w:rsidR="00654E91" w:rsidRPr="008A008B" w:rsidTr="00A272A0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</w:rPr>
              <w:t>Quản lý</w:t>
            </w:r>
            <w:r w:rsidR="005D2B6D">
              <w:rPr>
                <w:rFonts w:eastAsia="Times New Roman" w:cs="Times New Roman"/>
                <w:noProof/>
              </w:rPr>
              <w:t>.</w:t>
            </w:r>
          </w:p>
        </w:tc>
      </w:tr>
      <w:tr w:rsidR="00654E91" w:rsidRPr="008A008B" w:rsidTr="00A272A0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654E91" w:rsidRPr="005D2B6D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cs="Times New Roman"/>
                <w:noProof/>
                <w:lang w:val="vi-VN"/>
              </w:rPr>
              <w:t xml:space="preserve">Xem thông tin chi tiết </w:t>
            </w:r>
            <w:r w:rsidR="001510C7">
              <w:rPr>
                <w:rFonts w:cs="Times New Roman"/>
                <w:noProof/>
                <w:lang w:val="vi-VN"/>
              </w:rPr>
              <w:t>tài khoản nhân viên</w:t>
            </w:r>
            <w:r w:rsidR="005D2B6D">
              <w:rPr>
                <w:rFonts w:cs="Times New Roman"/>
                <w:noProof/>
              </w:rPr>
              <w:t>.</w:t>
            </w:r>
          </w:p>
        </w:tc>
      </w:tr>
      <w:tr w:rsidR="00654E91" w:rsidRPr="008A008B" w:rsidTr="00A272A0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54E91" w:rsidRPr="005D2B6D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  <w:lang w:val="vi-VN"/>
              </w:rPr>
              <w:t xml:space="preserve">Chọn tính năng </w:t>
            </w:r>
            <w:r w:rsidRPr="008A008B">
              <w:rPr>
                <w:rFonts w:eastAsia="Times New Roman" w:cs="Times New Roman"/>
                <w:b/>
                <w:noProof/>
                <w:lang w:val="vi-VN"/>
              </w:rPr>
              <w:t xml:space="preserve">Xem thông tin chi tiết </w:t>
            </w:r>
            <w:r w:rsidR="001510C7">
              <w:rPr>
                <w:rFonts w:eastAsia="Times New Roman" w:cs="Times New Roman"/>
                <w:b/>
                <w:noProof/>
                <w:lang w:val="vi-VN"/>
              </w:rPr>
              <w:t>tài khoản nhân viên</w:t>
            </w:r>
            <w:r w:rsidR="005D2B6D">
              <w:rPr>
                <w:rFonts w:eastAsia="Times New Roman" w:cs="Times New Roman"/>
                <w:b/>
                <w:noProof/>
              </w:rPr>
              <w:t>.</w:t>
            </w:r>
          </w:p>
        </w:tc>
      </w:tr>
      <w:tr w:rsidR="00654E91" w:rsidRPr="008A008B" w:rsidTr="00A84344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654E91" w:rsidRPr="008A008B" w:rsidRDefault="00654E91" w:rsidP="00654E91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8A008B">
              <w:rPr>
                <w:rFonts w:eastAsia="Times New Roman" w:cs="Times New Roman"/>
                <w:noProof/>
              </w:rPr>
              <w:t xml:space="preserve">Đăng nhập thành công bằng </w:t>
            </w:r>
            <w:r w:rsidR="001510C7">
              <w:rPr>
                <w:rFonts w:eastAsia="Times New Roman" w:cs="Times New Roman"/>
                <w:noProof/>
              </w:rPr>
              <w:t>tài khoản nhân viên</w:t>
            </w:r>
            <w:r w:rsidRPr="008A008B">
              <w:rPr>
                <w:rFonts w:eastAsia="Times New Roman" w:cs="Times New Roman"/>
                <w:noProof/>
              </w:rPr>
              <w:t xml:space="preserve"> </w:t>
            </w:r>
            <w:r w:rsidRPr="008A008B">
              <w:rPr>
                <w:rFonts w:eastAsia="Times New Roman" w:cs="Times New Roman"/>
                <w:b/>
                <w:noProof/>
              </w:rPr>
              <w:t>Quản lý.</w:t>
            </w:r>
          </w:p>
          <w:p w:rsidR="00654E91" w:rsidRPr="008A008B" w:rsidRDefault="00654E91" w:rsidP="00654E91">
            <w:pPr>
              <w:pStyle w:val="ListParagraph"/>
              <w:numPr>
                <w:ilvl w:val="0"/>
                <w:numId w:val="2"/>
              </w:numPr>
              <w:tabs>
                <w:tab w:val="left" w:pos="4080"/>
              </w:tabs>
              <w:spacing w:before="0" w:after="160" w:line="259" w:lineRule="auto"/>
              <w:jc w:val="both"/>
              <w:rPr>
                <w:rFonts w:cs="Times New Roman"/>
                <w:b/>
              </w:rPr>
            </w:pPr>
            <w:r w:rsidRPr="008A008B">
              <w:rPr>
                <w:rFonts w:eastAsia="Times New Roman" w:cs="Times New Roman"/>
                <w:noProof/>
              </w:rPr>
              <w:t xml:space="preserve">Đang thực hiện </w:t>
            </w:r>
            <w:r w:rsidRPr="008A008B">
              <w:rPr>
                <w:rFonts w:eastAsia="Times New Roman" w:cs="Times New Roman"/>
                <w:b/>
                <w:noProof/>
              </w:rPr>
              <w:t>1 trong 2</w:t>
            </w:r>
            <w:r w:rsidRPr="008A008B">
              <w:rPr>
                <w:rFonts w:eastAsia="Times New Roman" w:cs="Times New Roman"/>
                <w:noProof/>
              </w:rPr>
              <w:t xml:space="preserve">: </w:t>
            </w:r>
            <w:r w:rsidRPr="008A008B">
              <w:rPr>
                <w:rFonts w:cs="Times New Roman"/>
                <w:b/>
              </w:rPr>
              <w:t xml:space="preserve"> </w:t>
            </w:r>
          </w:p>
          <w:p w:rsidR="00654E91" w:rsidRPr="008A008B" w:rsidRDefault="005D2B6D" w:rsidP="00654E91">
            <w:pPr>
              <w:pStyle w:val="ListParagraph"/>
              <w:numPr>
                <w:ilvl w:val="0"/>
                <w:numId w:val="7"/>
              </w:numPr>
              <w:tabs>
                <w:tab w:val="left" w:pos="4080"/>
              </w:tabs>
              <w:spacing w:before="0" w:after="160" w:line="259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UCA003</w:t>
            </w:r>
            <w:r w:rsidR="00654E91" w:rsidRPr="008A008B">
              <w:rPr>
                <w:rFonts w:cs="Times New Roman"/>
                <w:b/>
              </w:rPr>
              <w:t xml:space="preserve"> - Xem danh sách </w:t>
            </w:r>
            <w:r w:rsidR="001510C7">
              <w:rPr>
                <w:rFonts w:cs="Times New Roman"/>
                <w:b/>
              </w:rPr>
              <w:t>tài khoản nhân viên</w:t>
            </w:r>
            <w:r w:rsidR="00654E91" w:rsidRPr="008A008B">
              <w:rPr>
                <w:rFonts w:cs="Times New Roman"/>
                <w:b/>
              </w:rPr>
              <w:t>.</w:t>
            </w:r>
          </w:p>
          <w:p w:rsidR="00654E91" w:rsidRPr="008A008B" w:rsidRDefault="005D2B6D" w:rsidP="00654E91">
            <w:pPr>
              <w:pStyle w:val="ListParagraph"/>
              <w:numPr>
                <w:ilvl w:val="0"/>
                <w:numId w:val="7"/>
              </w:numPr>
              <w:tabs>
                <w:tab w:val="left" w:pos="4080"/>
              </w:tabs>
              <w:spacing w:before="0" w:after="160" w:line="259" w:lineRule="auto"/>
              <w:jc w:val="both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UCA002</w:t>
            </w:r>
            <w:r w:rsidR="00654E91" w:rsidRPr="008A008B">
              <w:rPr>
                <w:rFonts w:cs="Times New Roman"/>
                <w:b/>
              </w:rPr>
              <w:t xml:space="preserve"> - Tìm kiếm </w:t>
            </w:r>
            <w:r w:rsidR="001510C7">
              <w:rPr>
                <w:rFonts w:cs="Times New Roman"/>
                <w:b/>
              </w:rPr>
              <w:t>tài khoản nhân viên</w:t>
            </w:r>
            <w:r w:rsidR="00654E91" w:rsidRPr="008A008B">
              <w:rPr>
                <w:rFonts w:cs="Times New Roman"/>
                <w:b/>
              </w:rPr>
              <w:t>.</w:t>
            </w:r>
          </w:p>
        </w:tc>
      </w:tr>
      <w:tr w:rsidR="00654E91" w:rsidRPr="008A008B" w:rsidTr="00A84344">
        <w:tblPrEx>
          <w:tblW w:w="8521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213" w:author="User" w:date="2020-12-04T14:13:00Z">
            <w:tblPrEx>
              <w:tblW w:w="852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1163"/>
          <w:trPrChange w:id="214" w:author="User" w:date="2020-12-04T14:13:00Z">
            <w:trPr>
              <w:gridAfter w:val="0"/>
              <w:trHeight w:val="6960"/>
            </w:trPr>
          </w:trPrChange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15" w:author="User" w:date="2020-12-04T14:13:00Z">
              <w:tcPr>
                <w:tcW w:w="2460" w:type="dxa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Luồng chính 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16" w:author="User" w:date="2020-12-04T14:13:00Z">
              <w:tcPr>
                <w:tcW w:w="6061" w:type="dxa"/>
                <w:tcBorders>
                  <w:top w:val="nil"/>
                  <w:left w:val="nil"/>
                  <w:bottom w:val="single" w:sz="4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5"/>
            </w:tblGrid>
            <w:tr w:rsidR="00654E91" w:rsidRPr="008A008B" w:rsidTr="00A272A0">
              <w:trPr>
                <w:trHeight w:val="147"/>
              </w:trPr>
              <w:tc>
                <w:tcPr>
                  <w:tcW w:w="673" w:type="dxa"/>
                  <w:shd w:val="clear" w:color="auto" w:fill="BDD6EE" w:themeFill="accent1" w:themeFillTint="66"/>
                </w:tcPr>
                <w:p w:rsidR="00654E91" w:rsidRPr="008A008B" w:rsidRDefault="00654E91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17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34" w:type="dxa"/>
                  <w:shd w:val="clear" w:color="auto" w:fill="BDD6EE" w:themeFill="accent1" w:themeFillTint="66"/>
                </w:tcPr>
                <w:p w:rsidR="00654E91" w:rsidRPr="008A008B" w:rsidRDefault="00654E91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18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44" w:type="dxa"/>
                  <w:shd w:val="clear" w:color="auto" w:fill="BDD6EE" w:themeFill="accent1" w:themeFillTint="66"/>
                </w:tcPr>
                <w:p w:rsidR="00654E91" w:rsidRPr="008A008B" w:rsidRDefault="00654E91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19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654E91" w:rsidRPr="008A008B" w:rsidTr="00A272A0">
              <w:trPr>
                <w:trHeight w:val="303"/>
              </w:trPr>
              <w:tc>
                <w:tcPr>
                  <w:tcW w:w="673" w:type="dxa"/>
                </w:tcPr>
                <w:p w:rsidR="00654E91" w:rsidRPr="008A008B" w:rsidRDefault="00654E91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20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534" w:type="dxa"/>
                </w:tcPr>
                <w:p w:rsidR="00654E91" w:rsidRPr="008A008B" w:rsidRDefault="00654E91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21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</w:tcPr>
                <w:p w:rsidR="00654E91" w:rsidRPr="00A84344" w:rsidRDefault="00654E91" w:rsidP="00A272A0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 xml:space="preserve">Chọn </w:t>
                  </w:r>
                  <w:r w:rsidR="001510C7">
                    <w:rPr>
                      <w:rFonts w:eastAsia="Times New Roman" w:cs="Times New Roman"/>
                      <w:noProof/>
                      <w:lang w:val="vi-VN"/>
                    </w:rPr>
                    <w:t>tài khoản nhân viên</w:t>
                  </w:r>
                  <w:r w:rsidR="00A84344">
                    <w:rPr>
                      <w:rFonts w:eastAsia="Times New Roman" w:cs="Times New Roman"/>
                      <w:noProof/>
                    </w:rPr>
                    <w:t>.</w:t>
                  </w:r>
                </w:p>
              </w:tc>
            </w:tr>
          </w:tbl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  <w:tblPrChange w:id="222" w:author="User" w:date="2020-12-04T14:13:00Z">
                <w:tblPr>
                  <w:tblW w:w="0" w:type="auto"/>
                  <w:tblLook w:val="04A0" w:firstRow="1" w:lastRow="0" w:firstColumn="1" w:lastColumn="0" w:noHBand="0" w:noVBand="1"/>
                </w:tblPr>
              </w:tblPrChange>
            </w:tblPr>
            <w:tblGrid>
              <w:gridCol w:w="673"/>
              <w:gridCol w:w="1534"/>
              <w:gridCol w:w="3744"/>
              <w:tblGridChange w:id="223">
                <w:tblGrid>
                  <w:gridCol w:w="720"/>
                  <w:gridCol w:w="720"/>
                  <w:gridCol w:w="360"/>
                </w:tblGrid>
              </w:tblGridChange>
            </w:tblGrid>
            <w:tr w:rsidR="00654E91" w:rsidRPr="008A008B" w:rsidTr="00A84344">
              <w:trPr>
                <w:trHeight w:val="303"/>
                <w:trPrChange w:id="224" w:author="User" w:date="2020-12-04T14:13:00Z">
                  <w:trPr>
                    <w:trHeight w:val="303"/>
                  </w:trPr>
                </w:trPrChange>
              </w:trPr>
              <w:tc>
                <w:tcPr>
                  <w:tcW w:w="673" w:type="dxa"/>
                  <w:tcPrChange w:id="225" w:author="User" w:date="2020-12-04T14:13:00Z">
                    <w:tcPr>
                      <w:tcW w:w="1554" w:type="dxa"/>
                    </w:tcPr>
                  </w:tcPrChange>
                </w:tcPr>
                <w:p w:rsidR="00654E91" w:rsidRPr="008A008B" w:rsidRDefault="00654E91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26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534" w:type="dxa"/>
                  <w:tcPrChange w:id="227" w:author="User" w:date="2020-12-04T14:13:00Z">
                    <w:tcPr>
                      <w:tcW w:w="1959" w:type="dxa"/>
                    </w:tcPr>
                  </w:tcPrChange>
                </w:tcPr>
                <w:p w:rsidR="00654E91" w:rsidRPr="008A008B" w:rsidRDefault="00654E91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28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  <w:tcPrChange w:id="229" w:author="User" w:date="2020-12-04T14:13:00Z">
                    <w:tcPr>
                      <w:tcW w:w="2434" w:type="dxa"/>
                    </w:tcPr>
                  </w:tcPrChange>
                </w:tcPr>
                <w:p w:rsidR="00470AEE" w:rsidRPr="00470AEE" w:rsidRDefault="00654E91" w:rsidP="00483D2D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</w:rPr>
                    <w:t xml:space="preserve">Hiển thị thông tin chi tiết của </w:t>
                  </w:r>
                  <w:r w:rsidR="001510C7">
                    <w:rPr>
                      <w:rFonts w:eastAsia="Times New Roman" w:cs="Times New Roman"/>
                      <w:noProof/>
                    </w:rPr>
                    <w:t>tài khoản nhân viên</w:t>
                  </w:r>
                  <w:r w:rsidR="00A84344">
                    <w:rPr>
                      <w:rFonts w:eastAsia="Times New Roman" w:cs="Times New Roman"/>
                      <w:noProof/>
                    </w:rPr>
                    <w:t xml:space="preserve">. </w:t>
                  </w:r>
                  <w:r w:rsidR="00A84344" w:rsidRPr="008A008B">
                    <w:rPr>
                      <w:rFonts w:eastAsia="Times New Roman" w:cs="Times New Roman"/>
                      <w:noProof/>
                    </w:rPr>
                    <w:t>(</w:t>
                  </w:r>
                  <w:r w:rsidR="00483D2D">
                    <w:rPr>
                      <w:rFonts w:eastAsia="Times New Roman" w:cs="Times New Roman"/>
                      <w:noProof/>
                    </w:rPr>
                    <w:t xml:space="preserve">Nội dung chi tiết giống </w:t>
                  </w:r>
                  <w:r w:rsidR="00483D2D" w:rsidRPr="00483D2D">
                    <w:rPr>
                      <w:rFonts w:eastAsia="Times New Roman" w:cs="Times New Roman"/>
                      <w:b/>
                      <w:noProof/>
                    </w:rPr>
                    <w:t>UCA001</w:t>
                  </w:r>
                  <w:r w:rsidR="00A84344" w:rsidRPr="008A008B">
                    <w:rPr>
                      <w:rFonts w:eastAsia="Times New Roman" w:cs="Times New Roman"/>
                      <w:noProof/>
                    </w:rPr>
                    <w:t>)</w:t>
                  </w:r>
                  <w:r w:rsidR="00470AEE">
                    <w:rPr>
                      <w:rFonts w:eastAsia="Times New Roman" w:cs="Times New Roman"/>
                      <w:noProof/>
                    </w:rPr>
                    <w:t>.</w:t>
                  </w:r>
                </w:p>
              </w:tc>
            </w:tr>
          </w:tbl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654E91" w:rsidRPr="008A008B" w:rsidTr="00A272A0">
        <w:trPr>
          <w:trHeight w:hRule="exact" w:val="631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Luồng thay thế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:rsidR="00654E91" w:rsidRPr="00A84344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  <w:lang w:val="vi-VN"/>
              </w:rPr>
              <w:t>Không</w:t>
            </w:r>
            <w:r w:rsidR="00A84344">
              <w:rPr>
                <w:rFonts w:eastAsia="Times New Roman" w:cs="Times New Roman"/>
                <w:noProof/>
              </w:rPr>
              <w:t>.</w:t>
            </w:r>
          </w:p>
        </w:tc>
      </w:tr>
      <w:tr w:rsidR="00654E91" w:rsidRPr="008A008B" w:rsidTr="00A272A0">
        <w:trPr>
          <w:trHeight w:val="53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Ngoại lệ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654E91" w:rsidRPr="00A84344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  <w:lang w:val="vi-VN"/>
              </w:rPr>
              <w:t>Không</w:t>
            </w:r>
            <w:r w:rsidR="00A84344">
              <w:rPr>
                <w:rFonts w:eastAsia="Times New Roman" w:cs="Times New Roman"/>
                <w:noProof/>
              </w:rPr>
              <w:t>.</w:t>
            </w:r>
          </w:p>
        </w:tc>
      </w:tr>
      <w:tr w:rsidR="00654E91" w:rsidRPr="008A008B" w:rsidTr="00A272A0">
        <w:trPr>
          <w:trHeight w:val="75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</w:rPr>
              <w:t xml:space="preserve">Hệ thống hiển thị thông tin chi tiết của </w:t>
            </w:r>
            <w:r w:rsidR="001510C7">
              <w:rPr>
                <w:rFonts w:eastAsia="Times New Roman" w:cs="Times New Roman"/>
                <w:noProof/>
              </w:rPr>
              <w:t>tài khoản nhân viên</w:t>
            </w:r>
            <w:r w:rsidR="00A84344">
              <w:rPr>
                <w:rFonts w:eastAsia="Times New Roman" w:cs="Times New Roman"/>
                <w:noProof/>
              </w:rPr>
              <w:t>.</w:t>
            </w:r>
          </w:p>
        </w:tc>
      </w:tr>
      <w:tr w:rsidR="00654E91" w:rsidRPr="008A008B" w:rsidTr="00A272A0">
        <w:trPr>
          <w:trHeight w:val="512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654E91" w:rsidRPr="008A008B" w:rsidRDefault="00654E91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Cs/>
                <w:noProof/>
              </w:rPr>
            </w:pPr>
            <w:r w:rsidRPr="008A008B">
              <w:rPr>
                <w:rFonts w:eastAsia="Times New Roman" w:cs="Times New Roman"/>
                <w:bCs/>
                <w:noProof/>
              </w:rPr>
              <w:t>Không</w:t>
            </w:r>
            <w:r w:rsidR="00A84344">
              <w:rPr>
                <w:rFonts w:eastAsia="Times New Roman" w:cs="Times New Roman"/>
                <w:bCs/>
                <w:noProof/>
              </w:rPr>
              <w:t>.</w:t>
            </w:r>
          </w:p>
        </w:tc>
      </w:tr>
    </w:tbl>
    <w:p w:rsidR="00654E91" w:rsidRPr="008A008B" w:rsidRDefault="00654E91" w:rsidP="00654E91">
      <w:pPr>
        <w:tabs>
          <w:tab w:val="left" w:pos="4080"/>
        </w:tabs>
        <w:rPr>
          <w:rFonts w:cs="Times New Roman"/>
          <w:b/>
        </w:rPr>
      </w:pPr>
    </w:p>
    <w:p w:rsidR="009310BB" w:rsidRPr="008A008B" w:rsidRDefault="009310BB" w:rsidP="00654E91">
      <w:pPr>
        <w:tabs>
          <w:tab w:val="left" w:pos="4080"/>
        </w:tabs>
        <w:rPr>
          <w:rFonts w:cs="Times New Roman"/>
          <w:b/>
        </w:rPr>
      </w:pPr>
    </w:p>
    <w:p w:rsidR="009310BB" w:rsidRPr="008A008B" w:rsidRDefault="009310BB" w:rsidP="009310BB">
      <w:pPr>
        <w:tabs>
          <w:tab w:val="left" w:pos="4080"/>
        </w:tabs>
        <w:ind w:left="360"/>
        <w:rPr>
          <w:rFonts w:cs="Times New Roman"/>
          <w:b/>
        </w:rPr>
      </w:pPr>
    </w:p>
    <w:p w:rsidR="009310BB" w:rsidRPr="008A008B" w:rsidRDefault="009310BB" w:rsidP="009310BB">
      <w:pPr>
        <w:tabs>
          <w:tab w:val="left" w:pos="4080"/>
        </w:tabs>
        <w:ind w:left="360"/>
        <w:rPr>
          <w:rFonts w:cs="Times New Roman"/>
          <w:b/>
        </w:rPr>
      </w:pPr>
    </w:p>
    <w:p w:rsidR="009310BB" w:rsidRPr="008A008B" w:rsidRDefault="009310BB" w:rsidP="009310BB">
      <w:pPr>
        <w:tabs>
          <w:tab w:val="left" w:pos="4080"/>
        </w:tabs>
        <w:ind w:left="360"/>
        <w:rPr>
          <w:rFonts w:cs="Times New Roman"/>
          <w:b/>
        </w:rPr>
      </w:pPr>
    </w:p>
    <w:p w:rsidR="009310BB" w:rsidRPr="008A008B" w:rsidRDefault="009310BB" w:rsidP="009310BB">
      <w:pPr>
        <w:tabs>
          <w:tab w:val="left" w:pos="4080"/>
        </w:tabs>
        <w:ind w:left="360"/>
        <w:rPr>
          <w:rFonts w:cs="Times New Roman"/>
          <w:b/>
        </w:rPr>
      </w:pPr>
    </w:p>
    <w:p w:rsidR="009310BB" w:rsidRPr="008A008B" w:rsidRDefault="009310BB" w:rsidP="009310BB">
      <w:pPr>
        <w:tabs>
          <w:tab w:val="left" w:pos="4080"/>
        </w:tabs>
        <w:ind w:left="360"/>
        <w:rPr>
          <w:rFonts w:cs="Times New Roman"/>
          <w:b/>
        </w:rPr>
      </w:pPr>
    </w:p>
    <w:p w:rsidR="009310BB" w:rsidRDefault="009310BB" w:rsidP="009310BB">
      <w:pPr>
        <w:tabs>
          <w:tab w:val="left" w:pos="4080"/>
        </w:tabs>
        <w:ind w:left="360"/>
        <w:rPr>
          <w:rFonts w:cs="Times New Roman"/>
        </w:rPr>
      </w:pPr>
    </w:p>
    <w:p w:rsidR="00E4763B" w:rsidRDefault="00E4763B" w:rsidP="009310BB">
      <w:pPr>
        <w:tabs>
          <w:tab w:val="left" w:pos="4080"/>
        </w:tabs>
        <w:ind w:left="360"/>
        <w:rPr>
          <w:rFonts w:cs="Times New Roman"/>
          <w:color w:val="FF0000"/>
        </w:rPr>
      </w:pPr>
    </w:p>
    <w:p w:rsidR="00E4763B" w:rsidRDefault="00E4763B" w:rsidP="009310BB">
      <w:pPr>
        <w:tabs>
          <w:tab w:val="left" w:pos="4080"/>
        </w:tabs>
        <w:ind w:left="360"/>
        <w:rPr>
          <w:rFonts w:cs="Times New Roman"/>
          <w:color w:val="FF0000"/>
        </w:rPr>
      </w:pPr>
    </w:p>
    <w:p w:rsidR="00E4763B" w:rsidRPr="00E4763B" w:rsidRDefault="00E4763B" w:rsidP="00E4763B">
      <w:pPr>
        <w:pStyle w:val="ListParagraph"/>
        <w:numPr>
          <w:ilvl w:val="0"/>
          <w:numId w:val="4"/>
        </w:numPr>
        <w:tabs>
          <w:tab w:val="left" w:pos="4080"/>
        </w:tabs>
        <w:spacing w:before="0" w:after="160" w:line="259" w:lineRule="auto"/>
        <w:jc w:val="both"/>
        <w:outlineLvl w:val="6"/>
        <w:rPr>
          <w:rFonts w:cs="Times New Roman"/>
          <w:b/>
        </w:rPr>
      </w:pPr>
      <w:bookmarkStart w:id="230" w:name="_Toc73987842"/>
      <w:r w:rsidRPr="00E4763B">
        <w:rPr>
          <w:rFonts w:cs="Times New Roman"/>
          <w:b/>
        </w:rPr>
        <w:t xml:space="preserve">UCA005: Xóa </w:t>
      </w:r>
      <w:r w:rsidR="001510C7">
        <w:rPr>
          <w:rFonts w:cs="Times New Roman"/>
          <w:b/>
        </w:rPr>
        <w:t>tài khoản nhân viên</w:t>
      </w:r>
      <w:r w:rsidRPr="00E4763B">
        <w:rPr>
          <w:rFonts w:cs="Times New Roman"/>
          <w:b/>
        </w:rPr>
        <w:t>.</w:t>
      </w:r>
      <w:bookmarkEnd w:id="230"/>
    </w:p>
    <w:p w:rsidR="00E4763B" w:rsidRPr="008A008B" w:rsidRDefault="00E4763B" w:rsidP="00E4763B">
      <w:pPr>
        <w:tabs>
          <w:tab w:val="left" w:pos="4080"/>
        </w:tabs>
        <w:rPr>
          <w:rFonts w:cs="Times New Roman"/>
          <w:b/>
        </w:rPr>
      </w:pPr>
    </w:p>
    <w:tbl>
      <w:tblPr>
        <w:tblpPr w:leftFromText="180" w:rightFromText="180" w:vertAnchor="text" w:tblpY="1"/>
        <w:tblOverlap w:val="never"/>
        <w:tblW w:w="8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882"/>
        <w:gridCol w:w="1619"/>
        <w:gridCol w:w="4433"/>
        <w:tblGridChange w:id="231">
          <w:tblGrid>
            <w:gridCol w:w="720"/>
            <w:gridCol w:w="720"/>
            <w:gridCol w:w="147"/>
            <w:gridCol w:w="882"/>
            <w:gridCol w:w="1619"/>
            <w:gridCol w:w="4433"/>
          </w:tblGrid>
        </w:tblGridChange>
      </w:tblGrid>
      <w:tr w:rsidR="00E4763B" w:rsidRPr="008A008B" w:rsidTr="00A272A0"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E4763B" w:rsidRPr="008A008B" w:rsidRDefault="00E4763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7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E4763B" w:rsidRPr="008A008B" w:rsidRDefault="00E4763B" w:rsidP="00A272A0">
            <w:pPr>
              <w:spacing w:after="240" w:line="240" w:lineRule="auto"/>
              <w:jc w:val="center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8A008B">
              <w:rPr>
                <w:rFonts w:cs="Times New Roman"/>
              </w:rPr>
              <w:t>UCA005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E4763B" w:rsidRPr="008A008B" w:rsidRDefault="00E4763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44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E4763B" w:rsidRPr="008A008B" w:rsidRDefault="00E4763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8A008B">
              <w:rPr>
                <w:rFonts w:cs="Times New Roman"/>
              </w:rPr>
              <w:t xml:space="preserve">Xóa </w:t>
            </w:r>
            <w:r w:rsidR="001510C7">
              <w:rPr>
                <w:rFonts w:cs="Times New Roman"/>
              </w:rPr>
              <w:t>tài khoản nhân viên</w:t>
            </w:r>
            <w:r>
              <w:rPr>
                <w:rFonts w:cs="Times New Roman"/>
              </w:rPr>
              <w:t>.</w:t>
            </w:r>
          </w:p>
        </w:tc>
      </w:tr>
      <w:tr w:rsidR="00E4763B" w:rsidRPr="008A008B" w:rsidTr="00A272A0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4763B" w:rsidRPr="008A008B" w:rsidRDefault="00E4763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Tác nhân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4763B" w:rsidRPr="008A008B" w:rsidRDefault="00E4763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</w:rPr>
              <w:t>Quản lý</w:t>
            </w:r>
            <w:r>
              <w:rPr>
                <w:rFonts w:eastAsia="Times New Roman" w:cs="Times New Roman"/>
                <w:noProof/>
              </w:rPr>
              <w:t>.</w:t>
            </w:r>
          </w:p>
        </w:tc>
      </w:tr>
      <w:tr w:rsidR="00E4763B" w:rsidRPr="008A008B" w:rsidTr="00A272A0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E4763B" w:rsidRPr="008A008B" w:rsidRDefault="00E4763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E4763B" w:rsidRPr="008A008B" w:rsidRDefault="00E4763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8A008B">
              <w:rPr>
                <w:rFonts w:cs="Times New Roman"/>
              </w:rPr>
              <w:t xml:space="preserve">Xóa </w:t>
            </w:r>
            <w:r w:rsidR="001510C7">
              <w:rPr>
                <w:rFonts w:cs="Times New Roman"/>
              </w:rPr>
              <w:t>tài khoản nhân viên</w:t>
            </w:r>
            <w:r>
              <w:rPr>
                <w:rFonts w:cs="Times New Roman"/>
              </w:rPr>
              <w:t>.</w:t>
            </w:r>
          </w:p>
        </w:tc>
      </w:tr>
      <w:tr w:rsidR="00E4763B" w:rsidRPr="008A008B" w:rsidTr="00A272A0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4763B" w:rsidRPr="008A008B" w:rsidRDefault="00E4763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E4763B" w:rsidRPr="008A008B" w:rsidRDefault="00E4763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8A008B">
              <w:rPr>
                <w:rFonts w:eastAsia="Times New Roman" w:cs="Times New Roman"/>
                <w:noProof/>
                <w:lang w:val="vi-VN"/>
              </w:rPr>
              <w:t xml:space="preserve">Chọn tính năng </w:t>
            </w:r>
            <w:r w:rsidRPr="008A008B">
              <w:rPr>
                <w:rFonts w:cs="Times New Roman"/>
                <w:b/>
              </w:rPr>
              <w:t xml:space="preserve">Xóa </w:t>
            </w:r>
            <w:r w:rsidR="001510C7">
              <w:rPr>
                <w:rFonts w:cs="Times New Roman"/>
                <w:b/>
              </w:rPr>
              <w:t>tài khoản nhân viên</w:t>
            </w:r>
            <w:r>
              <w:rPr>
                <w:rFonts w:cs="Times New Roman"/>
                <w:b/>
              </w:rPr>
              <w:t>.</w:t>
            </w:r>
          </w:p>
        </w:tc>
      </w:tr>
      <w:tr w:rsidR="00E4763B" w:rsidRPr="008A008B" w:rsidTr="00A272A0"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E4763B" w:rsidRPr="008A008B" w:rsidRDefault="00E4763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E4763B" w:rsidRPr="008A008B" w:rsidRDefault="00E4763B" w:rsidP="00E4763B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</w:rPr>
              <w:t xml:space="preserve">Đăng nhập thành công bằng </w:t>
            </w:r>
            <w:r w:rsidR="001510C7">
              <w:rPr>
                <w:rFonts w:eastAsia="Times New Roman" w:cs="Times New Roman"/>
                <w:noProof/>
              </w:rPr>
              <w:t>tài khoản nhân viên</w:t>
            </w:r>
            <w:r w:rsidRPr="008A008B">
              <w:rPr>
                <w:rFonts w:eastAsia="Times New Roman" w:cs="Times New Roman"/>
                <w:noProof/>
              </w:rPr>
              <w:t xml:space="preserve"> </w:t>
            </w:r>
            <w:r w:rsidRPr="008A008B">
              <w:rPr>
                <w:rFonts w:eastAsia="Times New Roman" w:cs="Times New Roman"/>
                <w:b/>
                <w:noProof/>
              </w:rPr>
              <w:t>Quản lý.</w:t>
            </w:r>
          </w:p>
          <w:p w:rsidR="00E4763B" w:rsidRPr="008A008B" w:rsidRDefault="00E4763B" w:rsidP="00E4763B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8A008B">
              <w:rPr>
                <w:rFonts w:eastAsia="Times New Roman" w:cs="Times New Roman"/>
                <w:noProof/>
              </w:rPr>
              <w:t xml:space="preserve">Đang thực hiện: </w:t>
            </w:r>
            <w:r>
              <w:rPr>
                <w:rFonts w:cs="Times New Roman"/>
                <w:b/>
              </w:rPr>
              <w:t xml:space="preserve">  UCA004</w:t>
            </w:r>
            <w:r w:rsidRPr="008A008B">
              <w:rPr>
                <w:rFonts w:cs="Times New Roman"/>
                <w:b/>
              </w:rPr>
              <w:t xml:space="preserve"> - Xem thông tin chi tiết</w:t>
            </w:r>
            <w:r>
              <w:rPr>
                <w:rFonts w:cs="Times New Roman"/>
                <w:b/>
              </w:rPr>
              <w:t xml:space="preserve"> </w:t>
            </w:r>
            <w:r w:rsidR="001510C7">
              <w:rPr>
                <w:rFonts w:cs="Times New Roman"/>
                <w:b/>
              </w:rPr>
              <w:t>tài khoản nhân viên</w:t>
            </w:r>
            <w:r w:rsidRPr="008A008B">
              <w:rPr>
                <w:rFonts w:cs="Times New Roman"/>
                <w:b/>
              </w:rPr>
              <w:t>.</w:t>
            </w:r>
          </w:p>
        </w:tc>
      </w:tr>
      <w:tr w:rsidR="00E4763B" w:rsidRPr="008A008B" w:rsidTr="00A272A0">
        <w:tblPrEx>
          <w:tblW w:w="8521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232" w:author="User" w:date="2020-12-04T14:13:00Z">
            <w:tblPrEx>
              <w:tblW w:w="852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1429"/>
          <w:trPrChange w:id="233" w:author="User" w:date="2020-12-04T14:13:00Z">
            <w:trPr>
              <w:gridAfter w:val="0"/>
              <w:trHeight w:val="6960"/>
            </w:trPr>
          </w:trPrChange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  <w:tcPrChange w:id="234" w:author="User" w:date="2020-12-04T14:13:00Z">
              <w:tcPr>
                <w:tcW w:w="2460" w:type="dxa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:rsidR="00E4763B" w:rsidRPr="008A008B" w:rsidRDefault="00E4763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Luồng chính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tcPrChange w:id="235" w:author="User" w:date="2020-12-04T14:13:00Z">
              <w:tcPr>
                <w:tcW w:w="6061" w:type="dxa"/>
                <w:tcBorders>
                  <w:top w:val="nil"/>
                  <w:left w:val="nil"/>
                  <w:bottom w:val="single" w:sz="4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0"/>
              <w:tblGridChange w:id="236">
                <w:tblGrid>
                  <w:gridCol w:w="673"/>
                  <w:gridCol w:w="47"/>
                  <w:gridCol w:w="720"/>
                  <w:gridCol w:w="360"/>
                  <w:gridCol w:w="527"/>
                  <w:gridCol w:w="3700"/>
                </w:tblGrid>
              </w:tblGridChange>
            </w:tblGrid>
            <w:tr w:rsidR="00E4763B" w:rsidRPr="008A008B" w:rsidTr="00A272A0">
              <w:trPr>
                <w:trHeight w:val="147"/>
              </w:trPr>
              <w:tc>
                <w:tcPr>
                  <w:tcW w:w="673" w:type="dxa"/>
                  <w:shd w:val="clear" w:color="auto" w:fill="BDD6EE" w:themeFill="accent1" w:themeFillTint="66"/>
                </w:tcPr>
                <w:p w:rsidR="00E4763B" w:rsidRPr="008A008B" w:rsidRDefault="00E4763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37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34" w:type="dxa"/>
                  <w:shd w:val="clear" w:color="auto" w:fill="BDD6EE" w:themeFill="accent1" w:themeFillTint="66"/>
                </w:tcPr>
                <w:p w:rsidR="00E4763B" w:rsidRPr="008A008B" w:rsidRDefault="00E4763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38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44" w:type="dxa"/>
                  <w:shd w:val="clear" w:color="auto" w:fill="BDD6EE" w:themeFill="accent1" w:themeFillTint="66"/>
                </w:tcPr>
                <w:p w:rsidR="00E4763B" w:rsidRPr="008A008B" w:rsidRDefault="00E4763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39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E4763B" w:rsidRPr="008A008B" w:rsidTr="00FB1862">
              <w:trPr>
                <w:trHeight w:val="303"/>
              </w:trPr>
              <w:tc>
                <w:tcPr>
                  <w:tcW w:w="673" w:type="dxa"/>
                  <w:tcBorders>
                    <w:bottom w:val="single" w:sz="4" w:space="0" w:color="auto"/>
                  </w:tcBorders>
                </w:tcPr>
                <w:p w:rsidR="00E4763B" w:rsidRPr="008A008B" w:rsidRDefault="00E4763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40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lastRenderedPageBreak/>
                    <w:t>1</w:t>
                  </w:r>
                </w:p>
              </w:tc>
              <w:tc>
                <w:tcPr>
                  <w:tcW w:w="1534" w:type="dxa"/>
                  <w:tcBorders>
                    <w:bottom w:val="single" w:sz="4" w:space="0" w:color="auto"/>
                  </w:tcBorders>
                </w:tcPr>
                <w:p w:rsidR="00E4763B" w:rsidRPr="008A008B" w:rsidRDefault="00E4763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41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  <w:tcBorders>
                    <w:bottom w:val="single" w:sz="4" w:space="0" w:color="auto"/>
                  </w:tcBorders>
                </w:tcPr>
                <w:p w:rsidR="00E4763B" w:rsidRPr="008A008B" w:rsidRDefault="00E4763B" w:rsidP="00A272A0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Chọn</w:t>
                  </w:r>
                  <w:r w:rsidRPr="008A008B">
                    <w:rPr>
                      <w:rFonts w:eastAsia="Times New Roman" w:cs="Times New Roman"/>
                      <w:noProof/>
                    </w:rPr>
                    <w:t xml:space="preserve"> tính năng</w:t>
                  </w:r>
                  <w:r w:rsidRPr="008A008B">
                    <w:rPr>
                      <w:rFonts w:cs="Times New Roman"/>
                      <w:b/>
                    </w:rPr>
                    <w:t xml:space="preserve"> Xóa </w:t>
                  </w:r>
                  <w:r w:rsidR="001510C7">
                    <w:rPr>
                      <w:rFonts w:cs="Times New Roman"/>
                      <w:b/>
                    </w:rPr>
                    <w:t>tài khoản nhân viên</w:t>
                  </w:r>
                </w:p>
              </w:tc>
            </w:tr>
            <w:tr w:rsidR="00E4763B" w:rsidRPr="008A008B" w:rsidTr="00FB1862">
              <w:tblPrEx>
                <w:tblW w:w="0" w:type="auto"/>
                <w:tblPrExChange w:id="242" w:author="User" w:date="2020-12-04T14:13:00Z">
                  <w:tblPrEx>
                    <w:tblW w:w="0" w:type="auto"/>
                  </w:tblPrEx>
                </w:tblPrExChange>
              </w:tblPrEx>
              <w:trPr>
                <w:trHeight w:val="303"/>
                <w:trPrChange w:id="243" w:author="User" w:date="2020-12-04T14:13:00Z">
                  <w:trPr>
                    <w:gridAfter w:val="0"/>
                    <w:trHeight w:val="303"/>
                  </w:trPr>
                </w:trPrChange>
              </w:trPr>
              <w:tc>
                <w:tcPr>
                  <w:tcW w:w="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PrChange w:id="244" w:author="User" w:date="2020-12-04T14:13:00Z">
                    <w:tcPr>
                      <w:tcW w:w="1554" w:type="dxa"/>
                      <w:gridSpan w:val="2"/>
                    </w:tcPr>
                  </w:tcPrChange>
                </w:tcPr>
                <w:p w:rsidR="00E4763B" w:rsidRPr="008A008B" w:rsidRDefault="00E4763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45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5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PrChange w:id="246" w:author="User" w:date="2020-12-04T14:13:00Z">
                    <w:tcPr>
                      <w:tcW w:w="1959" w:type="dxa"/>
                    </w:tcPr>
                  </w:tcPrChange>
                </w:tcPr>
                <w:p w:rsidR="00E4763B" w:rsidRPr="008A008B" w:rsidRDefault="00E4763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47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cPrChange w:id="248" w:author="User" w:date="2020-12-04T14:13:00Z">
                    <w:tcPr>
                      <w:tcW w:w="2434" w:type="dxa"/>
                    </w:tcPr>
                  </w:tcPrChange>
                </w:tcPr>
                <w:p w:rsidR="00E4763B" w:rsidRPr="008A008B" w:rsidRDefault="00E4763B" w:rsidP="00E4763B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spacing w:after="240" w:line="240" w:lineRule="auto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 xml:space="preserve">Hiển thị câu hỏi: </w:t>
                  </w:r>
                  <w:r w:rsidRPr="008A008B">
                    <w:rPr>
                      <w:rFonts w:eastAsia="Times New Roman" w:cs="Times New Roman"/>
                      <w:b/>
                      <w:noProof/>
                    </w:rPr>
                    <w:t>C</w:t>
                  </w:r>
                  <w:r w:rsidRPr="008A008B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>ó chắc chắn</w:t>
                  </w:r>
                  <w:r w:rsidRPr="008A008B">
                    <w:rPr>
                      <w:rFonts w:eastAsia="Times New Roman" w:cs="Times New Roman"/>
                      <w:b/>
                      <w:noProof/>
                    </w:rPr>
                    <w:t xml:space="preserve"> muốn</w:t>
                  </w:r>
                  <w:r w:rsidRPr="008A008B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 xml:space="preserve"> xóa </w:t>
                  </w:r>
                  <w:r w:rsidR="001510C7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>tài khoản nhân viên</w:t>
                  </w:r>
                  <w:r w:rsidRPr="008A008B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 xml:space="preserve"> </w:t>
                  </w:r>
                  <w:r w:rsidRPr="008A008B">
                    <w:rPr>
                      <w:rFonts w:eastAsia="Times New Roman" w:cs="Times New Roman"/>
                      <w:b/>
                      <w:noProof/>
                    </w:rPr>
                    <w:t xml:space="preserve">[Tên </w:t>
                  </w:r>
                  <w:r w:rsidR="001510C7">
                    <w:rPr>
                      <w:rFonts w:eastAsia="Times New Roman" w:cs="Times New Roman"/>
                      <w:b/>
                      <w:noProof/>
                    </w:rPr>
                    <w:t>tài khoản nhân viên</w:t>
                  </w:r>
                  <w:r w:rsidRPr="008A008B">
                    <w:rPr>
                      <w:rFonts w:eastAsia="Times New Roman" w:cs="Times New Roman"/>
                      <w:b/>
                      <w:noProof/>
                    </w:rPr>
                    <w:t>]</w:t>
                  </w:r>
                  <w:r w:rsidRPr="008A008B">
                    <w:rPr>
                      <w:rFonts w:eastAsia="Times New Roman" w:cs="Times New Roman"/>
                      <w:noProof/>
                    </w:rPr>
                    <w:t>?</w:t>
                  </w:r>
                </w:p>
                <w:p w:rsidR="00E4763B" w:rsidRPr="008A008B" w:rsidRDefault="00E4763B" w:rsidP="00E4763B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spacing w:after="240" w:line="240" w:lineRule="auto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</w:rPr>
                    <w:t xml:space="preserve">Yêu cầu tác nhân: </w:t>
                  </w:r>
                  <w:r w:rsidRPr="008A008B">
                    <w:rPr>
                      <w:rFonts w:eastAsia="Times New Roman" w:cs="Times New Roman"/>
                      <w:b/>
                      <w:noProof/>
                    </w:rPr>
                    <w:t>Nhập lại tên địa chỉ email định xóa.</w:t>
                  </w:r>
                </w:p>
              </w:tc>
            </w:tr>
            <w:tr w:rsidR="00E4763B" w:rsidRPr="008A008B" w:rsidTr="00FB1862">
              <w:trPr>
                <w:trHeight w:val="303"/>
              </w:trPr>
              <w:tc>
                <w:tcPr>
                  <w:tcW w:w="673" w:type="dxa"/>
                  <w:tcBorders>
                    <w:top w:val="single" w:sz="4" w:space="0" w:color="auto"/>
                  </w:tcBorders>
                </w:tcPr>
                <w:p w:rsidR="00E4763B" w:rsidRPr="008A008B" w:rsidRDefault="00E4763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3</w:t>
                  </w:r>
                </w:p>
              </w:tc>
              <w:tc>
                <w:tcPr>
                  <w:tcW w:w="1534" w:type="dxa"/>
                  <w:tcBorders>
                    <w:top w:val="single" w:sz="4" w:space="0" w:color="auto"/>
                  </w:tcBorders>
                </w:tcPr>
                <w:p w:rsidR="00E4763B" w:rsidRPr="008A008B" w:rsidRDefault="00E4763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</w:tcBorders>
                </w:tcPr>
                <w:p w:rsidR="00E4763B" w:rsidRPr="008A008B" w:rsidRDefault="00E4763B" w:rsidP="00E4763B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spacing w:after="240" w:line="240" w:lineRule="auto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</w:rPr>
                    <w:t xml:space="preserve">Nhập địa chỉ email của </w:t>
                  </w:r>
                  <w:r w:rsidR="001510C7">
                    <w:rPr>
                      <w:rFonts w:eastAsia="Times New Roman" w:cs="Times New Roman"/>
                      <w:noProof/>
                    </w:rPr>
                    <w:t>tài khoản nhân viên</w:t>
                  </w:r>
                  <w:r w:rsidRPr="008A008B">
                    <w:rPr>
                      <w:rFonts w:eastAsia="Times New Roman" w:cs="Times New Roman"/>
                      <w:noProof/>
                    </w:rPr>
                    <w:t>.</w:t>
                  </w:r>
                </w:p>
                <w:p w:rsidR="00E4763B" w:rsidRPr="008A008B" w:rsidRDefault="00E4763B" w:rsidP="00E4763B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spacing w:after="240" w:line="240" w:lineRule="auto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</w:rPr>
                    <w:t>Xác nhận thao tác</w:t>
                  </w:r>
                  <w:r w:rsidR="00FB1862">
                    <w:rPr>
                      <w:rFonts w:eastAsia="Times New Roman" w:cs="Times New Roman"/>
                      <w:noProof/>
                    </w:rPr>
                    <w:t>.</w:t>
                  </w:r>
                </w:p>
              </w:tc>
            </w:tr>
            <w:tr w:rsidR="00E4763B" w:rsidRPr="008A008B" w:rsidTr="00A272A0">
              <w:trPr>
                <w:trHeight w:val="303"/>
              </w:trPr>
              <w:tc>
                <w:tcPr>
                  <w:tcW w:w="673" w:type="dxa"/>
                </w:tcPr>
                <w:p w:rsidR="00E4763B" w:rsidRPr="008A008B" w:rsidRDefault="00E4763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4</w:t>
                  </w:r>
                </w:p>
              </w:tc>
              <w:tc>
                <w:tcPr>
                  <w:tcW w:w="1534" w:type="dxa"/>
                </w:tcPr>
                <w:p w:rsidR="00E4763B" w:rsidRPr="008A008B" w:rsidRDefault="00E4763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44" w:type="dxa"/>
                </w:tcPr>
                <w:p w:rsidR="00E4763B" w:rsidRPr="008A008B" w:rsidRDefault="00E4763B" w:rsidP="00E4763B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spacing w:after="240" w:line="240" w:lineRule="auto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</w:rPr>
                    <w:t xml:space="preserve">Xóa </w:t>
                  </w:r>
                  <w:r w:rsidR="001510C7">
                    <w:rPr>
                      <w:rFonts w:eastAsia="Times New Roman" w:cs="Times New Roman"/>
                      <w:noProof/>
                    </w:rPr>
                    <w:t>tài khoản nhân viên</w:t>
                  </w:r>
                  <w:r w:rsidRPr="008A008B">
                    <w:rPr>
                      <w:rFonts w:eastAsia="Times New Roman" w:cs="Times New Roman"/>
                      <w:noProof/>
                    </w:rPr>
                    <w:t xml:space="preserve"> khỏi hệ thống.</w:t>
                  </w:r>
                </w:p>
                <w:p w:rsidR="00E4763B" w:rsidRPr="008A008B" w:rsidRDefault="00E4763B" w:rsidP="00E4763B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2"/>
                    </w:numPr>
                    <w:spacing w:after="240" w:line="240" w:lineRule="auto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</w:rPr>
                    <w:t xml:space="preserve">Thông báo: </w:t>
                  </w:r>
                  <w:r w:rsidRPr="008A008B">
                    <w:rPr>
                      <w:rFonts w:eastAsia="Times New Roman" w:cs="Times New Roman"/>
                      <w:b/>
                      <w:noProof/>
                    </w:rPr>
                    <w:t xml:space="preserve">Xóa </w:t>
                  </w:r>
                  <w:r w:rsidR="001510C7">
                    <w:rPr>
                      <w:rFonts w:eastAsia="Times New Roman" w:cs="Times New Roman"/>
                      <w:b/>
                      <w:noProof/>
                    </w:rPr>
                    <w:t>tài khoản nhân viên</w:t>
                  </w:r>
                  <w:r w:rsidRPr="008A008B">
                    <w:rPr>
                      <w:rFonts w:eastAsia="Times New Roman" w:cs="Times New Roman"/>
                      <w:b/>
                      <w:noProof/>
                    </w:rPr>
                    <w:t xml:space="preserve"> thành công.</w:t>
                  </w:r>
                </w:p>
              </w:tc>
            </w:tr>
          </w:tbl>
          <w:p w:rsidR="00E4763B" w:rsidRPr="008A008B" w:rsidRDefault="00E4763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E4763B" w:rsidRPr="008A008B" w:rsidTr="00A272A0">
        <w:trPr>
          <w:trHeight w:hRule="exact" w:val="631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:rsidR="00E4763B" w:rsidRPr="008A008B" w:rsidRDefault="00E4763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Luồng thay thế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:rsidR="00E4763B" w:rsidRPr="008A008B" w:rsidRDefault="00E4763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8A008B">
              <w:rPr>
                <w:rFonts w:eastAsia="Times New Roman" w:cs="Times New Roman"/>
                <w:noProof/>
                <w:lang w:val="vi-VN"/>
              </w:rPr>
              <w:t>Không</w:t>
            </w:r>
          </w:p>
        </w:tc>
      </w:tr>
      <w:tr w:rsidR="00E4763B" w:rsidRPr="008A008B" w:rsidTr="00A272A0">
        <w:trPr>
          <w:trHeight w:val="530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E4763B" w:rsidRPr="008A008B" w:rsidRDefault="00E4763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Ngoại lệ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0"/>
            </w:tblGrid>
            <w:tr w:rsidR="00E4763B" w:rsidRPr="008A008B" w:rsidTr="00A272A0">
              <w:trPr>
                <w:trHeight w:val="147"/>
              </w:trPr>
              <w:tc>
                <w:tcPr>
                  <w:tcW w:w="673" w:type="dxa"/>
                  <w:shd w:val="clear" w:color="auto" w:fill="BDD6EE" w:themeFill="accent1" w:themeFillTint="66"/>
                </w:tcPr>
                <w:p w:rsidR="00E4763B" w:rsidRPr="008A008B" w:rsidRDefault="00E4763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49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534" w:type="dxa"/>
                  <w:shd w:val="clear" w:color="auto" w:fill="BDD6EE" w:themeFill="accent1" w:themeFillTint="66"/>
                </w:tcPr>
                <w:p w:rsidR="00E4763B" w:rsidRPr="008A008B" w:rsidRDefault="00E4763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50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44" w:type="dxa"/>
                  <w:shd w:val="clear" w:color="auto" w:fill="BDD6EE" w:themeFill="accent1" w:themeFillTint="66"/>
                </w:tcPr>
                <w:p w:rsidR="00E4763B" w:rsidRPr="008A008B" w:rsidRDefault="00E4763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51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E4763B" w:rsidRPr="008A008B" w:rsidTr="00A272A0">
              <w:trPr>
                <w:trHeight w:val="303"/>
              </w:trPr>
              <w:tc>
                <w:tcPr>
                  <w:tcW w:w="673" w:type="dxa"/>
                </w:tcPr>
                <w:p w:rsidR="00E4763B" w:rsidRPr="008A008B" w:rsidRDefault="00E4763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4a</w:t>
                  </w:r>
                </w:p>
              </w:tc>
              <w:tc>
                <w:tcPr>
                  <w:tcW w:w="1534" w:type="dxa"/>
                </w:tcPr>
                <w:p w:rsidR="00E4763B" w:rsidRPr="008A008B" w:rsidRDefault="00E4763B" w:rsidP="00A272A0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Hệ thông</w:t>
                  </w:r>
                </w:p>
              </w:tc>
              <w:tc>
                <w:tcPr>
                  <w:tcW w:w="3744" w:type="dxa"/>
                </w:tcPr>
                <w:p w:rsidR="00E4763B" w:rsidRPr="00FB1862" w:rsidRDefault="00E4763B" w:rsidP="00A272A0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 xml:space="preserve">Thông báo lỗi: </w:t>
                  </w:r>
                  <w:r w:rsidRPr="008A008B">
                    <w:rPr>
                      <w:rFonts w:eastAsia="Times New Roman" w:cs="Times New Roman"/>
                      <w:b/>
                      <w:noProof/>
                      <w:lang w:val="vi-VN"/>
                    </w:rPr>
                    <w:t>Email không khớp</w:t>
                  </w:r>
                  <w:r w:rsidR="00FB1862">
                    <w:rPr>
                      <w:rFonts w:eastAsia="Times New Roman" w:cs="Times New Roman"/>
                      <w:b/>
                      <w:noProof/>
                    </w:rPr>
                    <w:t>.</w:t>
                  </w:r>
                </w:p>
              </w:tc>
            </w:tr>
          </w:tbl>
          <w:p w:rsidR="00E4763B" w:rsidRPr="008A008B" w:rsidRDefault="00E4763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</w:p>
        </w:tc>
      </w:tr>
      <w:tr w:rsidR="00E4763B" w:rsidRPr="008A008B" w:rsidTr="00A272A0">
        <w:trPr>
          <w:trHeight w:val="75"/>
        </w:trPr>
        <w:tc>
          <w:tcPr>
            <w:tcW w:w="2460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E4763B" w:rsidRPr="008A008B" w:rsidRDefault="00E4763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6061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E4763B" w:rsidRPr="008A008B" w:rsidRDefault="00E4763B" w:rsidP="00E4763B">
            <w:pPr>
              <w:pStyle w:val="ListParagraph"/>
              <w:numPr>
                <w:ilvl w:val="0"/>
                <w:numId w:val="2"/>
              </w:numPr>
              <w:spacing w:after="240" w:line="259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</w:rPr>
              <w:t xml:space="preserve">Hệ thống xóa </w:t>
            </w:r>
            <w:r w:rsidR="001510C7">
              <w:rPr>
                <w:rFonts w:eastAsia="Times New Roman" w:cs="Times New Roman"/>
                <w:noProof/>
              </w:rPr>
              <w:t>tài khoản nhân viên</w:t>
            </w:r>
            <w:r w:rsidRPr="008A008B">
              <w:rPr>
                <w:rFonts w:eastAsia="Times New Roman" w:cs="Times New Roman"/>
                <w:noProof/>
              </w:rPr>
              <w:t>.</w:t>
            </w:r>
          </w:p>
          <w:p w:rsidR="00E4763B" w:rsidRPr="008A008B" w:rsidRDefault="00E4763B" w:rsidP="00E4763B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8A008B">
              <w:rPr>
                <w:rFonts w:eastAsia="Times New Roman" w:cs="Times New Roman"/>
                <w:noProof/>
              </w:rPr>
              <w:t xml:space="preserve">Hệ thống thông báo: </w:t>
            </w:r>
            <w:r w:rsidRPr="008A008B">
              <w:rPr>
                <w:rFonts w:eastAsia="Times New Roman" w:cs="Times New Roman"/>
                <w:b/>
                <w:noProof/>
              </w:rPr>
              <w:t xml:space="preserve">Xóa </w:t>
            </w:r>
            <w:r w:rsidR="001510C7">
              <w:rPr>
                <w:rFonts w:eastAsia="Times New Roman" w:cs="Times New Roman"/>
                <w:b/>
                <w:noProof/>
              </w:rPr>
              <w:t>tài khoản nhân viên</w:t>
            </w:r>
            <w:r w:rsidRPr="008A008B">
              <w:rPr>
                <w:rFonts w:eastAsia="Times New Roman" w:cs="Times New Roman"/>
                <w:b/>
                <w:noProof/>
              </w:rPr>
              <w:t xml:space="preserve"> thành công.</w:t>
            </w:r>
          </w:p>
        </w:tc>
      </w:tr>
      <w:tr w:rsidR="00E4763B" w:rsidRPr="008A008B" w:rsidTr="00A272A0">
        <w:trPr>
          <w:trHeight w:val="75"/>
        </w:trPr>
        <w:tc>
          <w:tcPr>
            <w:tcW w:w="246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E4763B" w:rsidRPr="008A008B" w:rsidRDefault="00E4763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Yêu cầu phi chức năng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E4763B" w:rsidRPr="008A008B" w:rsidRDefault="00E4763B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Cs/>
                <w:noProof/>
              </w:rPr>
            </w:pPr>
            <w:r w:rsidRPr="008A008B">
              <w:rPr>
                <w:rFonts w:eastAsia="Times New Roman" w:cs="Times New Roman"/>
                <w:bCs/>
                <w:noProof/>
              </w:rPr>
              <w:t>Không</w:t>
            </w:r>
            <w:r w:rsidR="00FB1862">
              <w:rPr>
                <w:rFonts w:eastAsia="Times New Roman" w:cs="Times New Roman"/>
                <w:bCs/>
                <w:noProof/>
              </w:rPr>
              <w:t>.</w:t>
            </w:r>
          </w:p>
        </w:tc>
      </w:tr>
    </w:tbl>
    <w:p w:rsidR="00E4763B" w:rsidRPr="00470AEE" w:rsidRDefault="00E4763B" w:rsidP="009310BB">
      <w:pPr>
        <w:tabs>
          <w:tab w:val="left" w:pos="4080"/>
        </w:tabs>
        <w:ind w:left="360"/>
        <w:rPr>
          <w:rFonts w:cs="Times New Roman"/>
          <w:color w:val="FF0000"/>
        </w:rPr>
      </w:pPr>
    </w:p>
    <w:p w:rsidR="009310BB" w:rsidRPr="008A008B" w:rsidRDefault="009310BB" w:rsidP="009310BB">
      <w:pPr>
        <w:tabs>
          <w:tab w:val="left" w:pos="4080"/>
        </w:tabs>
        <w:ind w:left="360"/>
        <w:rPr>
          <w:rFonts w:cs="Times New Roman"/>
          <w:b/>
        </w:rPr>
      </w:pPr>
    </w:p>
    <w:p w:rsidR="009310BB" w:rsidRPr="008A008B" w:rsidRDefault="009310BB" w:rsidP="009310BB">
      <w:pPr>
        <w:tabs>
          <w:tab w:val="left" w:pos="4080"/>
        </w:tabs>
        <w:ind w:left="360"/>
        <w:rPr>
          <w:rFonts w:cs="Times New Roman"/>
          <w:b/>
        </w:rPr>
      </w:pPr>
    </w:p>
    <w:p w:rsidR="009310BB" w:rsidRPr="008A008B" w:rsidRDefault="009310BB" w:rsidP="009310BB">
      <w:pPr>
        <w:tabs>
          <w:tab w:val="left" w:pos="4080"/>
        </w:tabs>
        <w:ind w:left="360"/>
        <w:rPr>
          <w:rFonts w:cs="Times New Roman"/>
          <w:b/>
        </w:rPr>
      </w:pPr>
    </w:p>
    <w:p w:rsidR="009310BB" w:rsidRPr="008A008B" w:rsidRDefault="009310BB" w:rsidP="009310BB">
      <w:pPr>
        <w:tabs>
          <w:tab w:val="left" w:pos="4080"/>
        </w:tabs>
        <w:ind w:left="360"/>
        <w:rPr>
          <w:rFonts w:cs="Times New Roman"/>
          <w:b/>
        </w:rPr>
      </w:pPr>
    </w:p>
    <w:p w:rsidR="009310BB" w:rsidRPr="008A008B" w:rsidRDefault="009310BB" w:rsidP="009310BB">
      <w:pPr>
        <w:tabs>
          <w:tab w:val="left" w:pos="4080"/>
        </w:tabs>
        <w:ind w:left="360"/>
        <w:rPr>
          <w:rFonts w:cs="Times New Roman"/>
          <w:b/>
        </w:rPr>
      </w:pPr>
    </w:p>
    <w:p w:rsidR="009310BB" w:rsidRPr="008A008B" w:rsidRDefault="009310BB" w:rsidP="009310BB">
      <w:pPr>
        <w:tabs>
          <w:tab w:val="left" w:pos="4080"/>
        </w:tabs>
        <w:ind w:left="360"/>
        <w:rPr>
          <w:rFonts w:cs="Times New Roman"/>
          <w:b/>
        </w:rPr>
      </w:pPr>
    </w:p>
    <w:p w:rsidR="009310BB" w:rsidRPr="008A008B" w:rsidRDefault="009310BB" w:rsidP="009310BB">
      <w:pPr>
        <w:tabs>
          <w:tab w:val="left" w:pos="4080"/>
        </w:tabs>
        <w:ind w:left="360"/>
        <w:rPr>
          <w:rFonts w:cs="Times New Roman"/>
          <w:b/>
        </w:rPr>
      </w:pPr>
    </w:p>
    <w:p w:rsidR="009310BB" w:rsidRPr="008A008B" w:rsidRDefault="009310BB" w:rsidP="009310BB">
      <w:pPr>
        <w:tabs>
          <w:tab w:val="left" w:pos="4080"/>
        </w:tabs>
        <w:ind w:left="360"/>
        <w:rPr>
          <w:rFonts w:cs="Times New Roman"/>
          <w:b/>
        </w:rPr>
      </w:pPr>
    </w:p>
    <w:p w:rsidR="009310BB" w:rsidRPr="008A008B" w:rsidRDefault="009310BB" w:rsidP="009310BB">
      <w:pPr>
        <w:tabs>
          <w:tab w:val="left" w:pos="4080"/>
        </w:tabs>
        <w:rPr>
          <w:rFonts w:cs="Times New Roman"/>
          <w:b/>
        </w:rPr>
      </w:pPr>
    </w:p>
    <w:p w:rsidR="00FB1862" w:rsidRDefault="00FB1862" w:rsidP="009310BB">
      <w:pPr>
        <w:tabs>
          <w:tab w:val="left" w:pos="4080"/>
        </w:tabs>
        <w:rPr>
          <w:rFonts w:cs="Times New Roman"/>
          <w:b/>
        </w:rPr>
      </w:pPr>
    </w:p>
    <w:p w:rsidR="00FB1862" w:rsidRPr="00FB1862" w:rsidRDefault="00FB1862" w:rsidP="00FB1862">
      <w:pPr>
        <w:rPr>
          <w:rFonts w:cs="Times New Roman"/>
        </w:rPr>
      </w:pPr>
    </w:p>
    <w:p w:rsidR="00FB1862" w:rsidRPr="00FB1862" w:rsidRDefault="00FB1862" w:rsidP="00FB1862">
      <w:pPr>
        <w:rPr>
          <w:rFonts w:cs="Times New Roman"/>
        </w:rPr>
      </w:pPr>
    </w:p>
    <w:p w:rsidR="00FB1862" w:rsidRPr="00FB1862" w:rsidRDefault="00FB1862" w:rsidP="00FB1862">
      <w:pPr>
        <w:rPr>
          <w:rFonts w:cs="Times New Roman"/>
        </w:rPr>
      </w:pPr>
    </w:p>
    <w:p w:rsidR="00FB1862" w:rsidRPr="00FB1862" w:rsidRDefault="00FB1862" w:rsidP="00FB1862">
      <w:pPr>
        <w:rPr>
          <w:rFonts w:cs="Times New Roman"/>
        </w:rPr>
      </w:pPr>
    </w:p>
    <w:p w:rsidR="00FB1862" w:rsidRPr="00FB1862" w:rsidRDefault="00FB1862" w:rsidP="00FB1862">
      <w:pPr>
        <w:rPr>
          <w:rFonts w:cs="Times New Roman"/>
        </w:rPr>
      </w:pPr>
    </w:p>
    <w:p w:rsidR="00FB1862" w:rsidRDefault="00FB1862" w:rsidP="00FB1862">
      <w:pPr>
        <w:rPr>
          <w:rFonts w:cs="Times New Roman"/>
        </w:rPr>
      </w:pPr>
    </w:p>
    <w:p w:rsidR="009310BB" w:rsidRDefault="00FB1862" w:rsidP="00FB1862">
      <w:pPr>
        <w:tabs>
          <w:tab w:val="left" w:pos="2550"/>
        </w:tabs>
        <w:rPr>
          <w:rFonts w:cs="Times New Roman"/>
        </w:rPr>
      </w:pPr>
      <w:r>
        <w:rPr>
          <w:rFonts w:cs="Times New Roman"/>
        </w:rPr>
        <w:tab/>
      </w:r>
    </w:p>
    <w:p w:rsidR="00FB1862" w:rsidRDefault="00FB1862" w:rsidP="00FB1862">
      <w:pPr>
        <w:pStyle w:val="ListParagraph"/>
        <w:numPr>
          <w:ilvl w:val="0"/>
          <w:numId w:val="4"/>
        </w:numPr>
        <w:tabs>
          <w:tab w:val="left" w:pos="2550"/>
        </w:tabs>
        <w:rPr>
          <w:rFonts w:cs="Times New Roman"/>
        </w:rPr>
      </w:pPr>
      <w:r>
        <w:rPr>
          <w:rFonts w:cs="Times New Roman"/>
        </w:rPr>
        <w:t xml:space="preserve">UCA006: Cập nhật </w:t>
      </w:r>
      <w:r w:rsidR="001510C7">
        <w:rPr>
          <w:rFonts w:cs="Times New Roman"/>
        </w:rPr>
        <w:t>tài khoản nhân viên</w:t>
      </w:r>
      <w:r>
        <w:rPr>
          <w:rFonts w:cs="Times New Roman"/>
        </w:rPr>
        <w:t>.</w:t>
      </w:r>
    </w:p>
    <w:tbl>
      <w:tblPr>
        <w:tblpPr w:leftFromText="180" w:rightFromText="180" w:vertAnchor="text" w:tblpY="1"/>
        <w:tblOverlap w:val="never"/>
        <w:tblW w:w="852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7"/>
        <w:gridCol w:w="882"/>
        <w:gridCol w:w="1619"/>
        <w:gridCol w:w="4433"/>
        <w:tblGridChange w:id="252">
          <w:tblGrid>
            <w:gridCol w:w="720"/>
            <w:gridCol w:w="720"/>
            <w:gridCol w:w="147"/>
            <w:gridCol w:w="882"/>
            <w:gridCol w:w="1619"/>
            <w:gridCol w:w="4433"/>
          </w:tblGrid>
        </w:tblGridChange>
      </w:tblGrid>
      <w:tr w:rsidR="00FB1862" w:rsidRPr="008A008B" w:rsidTr="00FB1862">
        <w:tc>
          <w:tcPr>
            <w:tcW w:w="15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FB1862" w:rsidRPr="008A008B" w:rsidRDefault="00FB1862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Mã Use case </w:t>
            </w:r>
          </w:p>
        </w:tc>
        <w:tc>
          <w:tcPr>
            <w:tcW w:w="88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FB1862" w:rsidRPr="008A008B" w:rsidRDefault="00FB1862" w:rsidP="00A272A0">
            <w:pPr>
              <w:spacing w:after="240" w:line="240" w:lineRule="auto"/>
              <w:jc w:val="center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>
              <w:rPr>
                <w:rFonts w:cs="Times New Roman"/>
              </w:rPr>
              <w:t>UCA006</w:t>
            </w:r>
          </w:p>
        </w:tc>
        <w:tc>
          <w:tcPr>
            <w:tcW w:w="161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FB1862" w:rsidRPr="008A008B" w:rsidRDefault="00FB1862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Tên Use case </w:t>
            </w:r>
          </w:p>
        </w:tc>
        <w:tc>
          <w:tcPr>
            <w:tcW w:w="443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FB1862" w:rsidRPr="005D2B6D" w:rsidRDefault="00FB1862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>
              <w:rPr>
                <w:rFonts w:cs="Times New Roman"/>
              </w:rPr>
              <w:t xml:space="preserve">Cập nhật </w:t>
            </w:r>
            <w:r w:rsidR="001510C7">
              <w:rPr>
                <w:rFonts w:cs="Times New Roman"/>
              </w:rPr>
              <w:t>tài khoản nhân viên</w:t>
            </w:r>
            <w:r>
              <w:rPr>
                <w:rFonts w:cs="Times New Roman"/>
              </w:rPr>
              <w:t>.</w:t>
            </w:r>
          </w:p>
        </w:tc>
      </w:tr>
      <w:tr w:rsidR="00FB1862" w:rsidRPr="008A008B" w:rsidTr="00FB1862">
        <w:tc>
          <w:tcPr>
            <w:tcW w:w="246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B1862" w:rsidRPr="008A008B" w:rsidRDefault="00FB1862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Tác nhân </w:t>
            </w:r>
          </w:p>
        </w:tc>
        <w:tc>
          <w:tcPr>
            <w:tcW w:w="605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B1862" w:rsidRPr="008A008B" w:rsidRDefault="00FB1862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</w:rPr>
              <w:t>Quản lý</w:t>
            </w:r>
            <w:r>
              <w:rPr>
                <w:rFonts w:eastAsia="Times New Roman" w:cs="Times New Roman"/>
                <w:noProof/>
              </w:rPr>
              <w:t>.</w:t>
            </w:r>
          </w:p>
        </w:tc>
      </w:tr>
      <w:tr w:rsidR="00FB1862" w:rsidRPr="008A008B" w:rsidTr="00FB1862">
        <w:tc>
          <w:tcPr>
            <w:tcW w:w="246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FB1862" w:rsidRPr="008A008B" w:rsidRDefault="00FB1862" w:rsidP="00FB1862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Mục đích ca sử dụng </w:t>
            </w:r>
          </w:p>
        </w:tc>
        <w:tc>
          <w:tcPr>
            <w:tcW w:w="605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FB1862" w:rsidRPr="005D2B6D" w:rsidRDefault="00FB1862" w:rsidP="00FB1862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>
              <w:rPr>
                <w:rFonts w:cs="Times New Roman"/>
              </w:rPr>
              <w:t xml:space="preserve">Cập nhật </w:t>
            </w:r>
            <w:r w:rsidR="001510C7">
              <w:rPr>
                <w:rFonts w:cs="Times New Roman"/>
              </w:rPr>
              <w:t>tài khoản nhân viên</w:t>
            </w:r>
            <w:r>
              <w:rPr>
                <w:rFonts w:cs="Times New Roman"/>
              </w:rPr>
              <w:t>.</w:t>
            </w:r>
          </w:p>
        </w:tc>
      </w:tr>
      <w:tr w:rsidR="00FB1862" w:rsidRPr="008A008B" w:rsidTr="00FB1862">
        <w:tc>
          <w:tcPr>
            <w:tcW w:w="246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B1862" w:rsidRPr="008A008B" w:rsidRDefault="00FB1862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Sự kiện kích hoạt </w:t>
            </w:r>
          </w:p>
        </w:tc>
        <w:tc>
          <w:tcPr>
            <w:tcW w:w="6052" w:type="dxa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FB1862" w:rsidRPr="005D2B6D" w:rsidRDefault="00FB1862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  <w:lang w:val="vi-VN"/>
              </w:rPr>
              <w:t xml:space="preserve">Chọn tính năng </w:t>
            </w:r>
            <w:r w:rsidRPr="00FB1862">
              <w:rPr>
                <w:rFonts w:cs="Times New Roman"/>
                <w:b/>
              </w:rPr>
              <w:t xml:space="preserve">Cập nhật </w:t>
            </w:r>
            <w:r w:rsidR="001510C7">
              <w:rPr>
                <w:rFonts w:cs="Times New Roman"/>
                <w:b/>
              </w:rPr>
              <w:t>tài khoản nhân viên</w:t>
            </w:r>
            <w:r w:rsidRPr="00FB1862">
              <w:rPr>
                <w:rFonts w:cs="Times New Roman"/>
                <w:b/>
              </w:rPr>
              <w:t>.</w:t>
            </w:r>
          </w:p>
        </w:tc>
      </w:tr>
      <w:tr w:rsidR="00FB1862" w:rsidRPr="008A008B" w:rsidTr="00FB1862">
        <w:tc>
          <w:tcPr>
            <w:tcW w:w="246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FB1862" w:rsidRPr="008A008B" w:rsidRDefault="00FB1862" w:rsidP="00A272A0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Tiền điều kiện </w:t>
            </w:r>
          </w:p>
        </w:tc>
        <w:tc>
          <w:tcPr>
            <w:tcW w:w="6052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FB1862" w:rsidRPr="008A008B" w:rsidRDefault="00FB1862" w:rsidP="00A272A0">
            <w:pPr>
              <w:pStyle w:val="ListParagraph"/>
              <w:numPr>
                <w:ilvl w:val="0"/>
                <w:numId w:val="2"/>
              </w:num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 w:rsidRPr="008A008B">
              <w:rPr>
                <w:rFonts w:eastAsia="Times New Roman" w:cs="Times New Roman"/>
                <w:noProof/>
              </w:rPr>
              <w:t xml:space="preserve">Đăng nhập thành công bằng </w:t>
            </w:r>
            <w:r w:rsidR="001510C7">
              <w:rPr>
                <w:rFonts w:eastAsia="Times New Roman" w:cs="Times New Roman"/>
                <w:noProof/>
              </w:rPr>
              <w:t>tài khoản nhân viên</w:t>
            </w:r>
            <w:r w:rsidRPr="008A008B">
              <w:rPr>
                <w:rFonts w:eastAsia="Times New Roman" w:cs="Times New Roman"/>
                <w:noProof/>
              </w:rPr>
              <w:t xml:space="preserve"> </w:t>
            </w:r>
            <w:r w:rsidRPr="008A008B">
              <w:rPr>
                <w:rFonts w:eastAsia="Times New Roman" w:cs="Times New Roman"/>
                <w:b/>
                <w:noProof/>
              </w:rPr>
              <w:t>Quản lý.</w:t>
            </w:r>
          </w:p>
          <w:p w:rsidR="00FB1862" w:rsidRPr="00406BE7" w:rsidRDefault="00406BE7" w:rsidP="00406BE7">
            <w:pPr>
              <w:pStyle w:val="ListParagraph"/>
              <w:numPr>
                <w:ilvl w:val="0"/>
                <w:numId w:val="2"/>
              </w:numPr>
              <w:tabs>
                <w:tab w:val="left" w:pos="4080"/>
              </w:tabs>
              <w:spacing w:before="0" w:after="160" w:line="259" w:lineRule="auto"/>
              <w:jc w:val="both"/>
              <w:outlineLvl w:val="6"/>
              <w:rPr>
                <w:rFonts w:cs="Times New Roman"/>
                <w:b/>
              </w:rPr>
            </w:pPr>
            <w:r w:rsidRPr="00406BE7">
              <w:rPr>
                <w:rFonts w:cs="Times New Roman"/>
              </w:rPr>
              <w:t xml:space="preserve">Đang thực hiện: </w:t>
            </w:r>
            <w:r w:rsidRPr="00406BE7">
              <w:rPr>
                <w:rFonts w:cs="Times New Roman"/>
                <w:b/>
              </w:rPr>
              <w:t xml:space="preserve"> </w:t>
            </w:r>
            <w:r w:rsidRPr="00406BE7">
              <w:rPr>
                <w:rFonts w:cs="Times New Roman"/>
                <w:b/>
              </w:rPr>
              <w:t>UCA004</w:t>
            </w:r>
            <w:r>
              <w:rPr>
                <w:rFonts w:cs="Times New Roman"/>
                <w:b/>
              </w:rPr>
              <w:t xml:space="preserve"> - </w:t>
            </w:r>
            <w:r w:rsidRPr="00406BE7">
              <w:rPr>
                <w:rFonts w:cs="Times New Roman"/>
                <w:b/>
              </w:rPr>
              <w:t>Xem thông tin chi tiết tài khoản nhân viên.</w:t>
            </w:r>
          </w:p>
        </w:tc>
      </w:tr>
      <w:tr w:rsidR="00FB1862" w:rsidRPr="008A008B" w:rsidTr="00FB1862">
        <w:tblPrEx>
          <w:tblW w:w="8521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left w:w="0" w:type="dxa"/>
            <w:right w:w="0" w:type="dxa"/>
          </w:tblCellMar>
          <w:tblPrExChange w:id="253" w:author="User" w:date="2020-12-04T14:13:00Z">
            <w:tblPrEx>
              <w:tblW w:w="8521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</w:tblPrEx>
          </w:tblPrExChange>
        </w:tblPrEx>
        <w:trPr>
          <w:trHeight w:val="1163"/>
          <w:trPrChange w:id="254" w:author="User" w:date="2020-12-04T14:13:00Z">
            <w:trPr>
              <w:gridAfter w:val="0"/>
              <w:trHeight w:val="6960"/>
            </w:trPr>
          </w:trPrChange>
        </w:trPr>
        <w:tc>
          <w:tcPr>
            <w:tcW w:w="2469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  <w:tcPrChange w:id="255" w:author="User" w:date="2020-12-04T14:13:00Z">
              <w:tcPr>
                <w:tcW w:w="2460" w:type="dxa"/>
                <w:tcBorders>
                  <w:top w:val="nil"/>
                  <w:left w:val="single" w:sz="6" w:space="0" w:color="auto"/>
                  <w:bottom w:val="single" w:sz="4" w:space="0" w:color="auto"/>
                  <w:right w:val="single" w:sz="6" w:space="0" w:color="auto"/>
                </w:tcBorders>
                <w:shd w:val="clear" w:color="auto" w:fill="auto"/>
                <w:hideMark/>
              </w:tcPr>
            </w:tcPrChange>
          </w:tcPr>
          <w:p w:rsidR="00FB1862" w:rsidRPr="008A008B" w:rsidRDefault="00FB1862" w:rsidP="00FB1862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Luồng chính </w:t>
            </w:r>
          </w:p>
        </w:tc>
        <w:tc>
          <w:tcPr>
            <w:tcW w:w="60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256" w:author="User" w:date="2020-12-04T14:13:00Z">
              <w:tcPr>
                <w:tcW w:w="6061" w:type="dxa"/>
                <w:tcBorders>
                  <w:top w:val="nil"/>
                  <w:left w:val="nil"/>
                  <w:bottom w:val="single" w:sz="4" w:space="0" w:color="auto"/>
                  <w:right w:val="single" w:sz="6" w:space="0" w:color="auto"/>
                </w:tcBorders>
                <w:shd w:val="clear" w:color="auto" w:fill="auto"/>
              </w:tcPr>
            </w:tcPrChange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3"/>
              <w:gridCol w:w="1654"/>
              <w:gridCol w:w="3705"/>
            </w:tblGrid>
            <w:tr w:rsidR="00FB1862" w:rsidRPr="008A008B" w:rsidTr="00FB1862">
              <w:trPr>
                <w:trHeight w:val="147"/>
              </w:trPr>
              <w:tc>
                <w:tcPr>
                  <w:tcW w:w="673" w:type="dxa"/>
                  <w:shd w:val="clear" w:color="auto" w:fill="BDD6EE" w:themeFill="accent1" w:themeFillTint="66"/>
                </w:tcPr>
                <w:p w:rsidR="00FB1862" w:rsidRPr="008A008B" w:rsidRDefault="00FB1862" w:rsidP="00FB1862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57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STT</w:t>
                  </w:r>
                </w:p>
              </w:tc>
              <w:tc>
                <w:tcPr>
                  <w:tcW w:w="1654" w:type="dxa"/>
                  <w:shd w:val="clear" w:color="auto" w:fill="BDD6EE" w:themeFill="accent1" w:themeFillTint="66"/>
                </w:tcPr>
                <w:p w:rsidR="00FB1862" w:rsidRPr="008A008B" w:rsidRDefault="00FB1862" w:rsidP="00FB1862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58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Thực hiện bởi</w:t>
                  </w:r>
                </w:p>
              </w:tc>
              <w:tc>
                <w:tcPr>
                  <w:tcW w:w="3705" w:type="dxa"/>
                  <w:shd w:val="clear" w:color="auto" w:fill="BDD6EE" w:themeFill="accent1" w:themeFillTint="66"/>
                </w:tcPr>
                <w:p w:rsidR="00FB1862" w:rsidRPr="008A008B" w:rsidRDefault="00FB1862" w:rsidP="00FB1862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pPrChange w:id="259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b/>
                      <w:bCs/>
                      <w:noProof/>
                      <w:lang w:val="vi-VN"/>
                    </w:rPr>
                    <w:t>Hành động</w:t>
                  </w:r>
                </w:p>
              </w:tc>
            </w:tr>
            <w:tr w:rsidR="00FB1862" w:rsidRPr="008A008B" w:rsidTr="00FB1862">
              <w:trPr>
                <w:trHeight w:val="303"/>
              </w:trPr>
              <w:tc>
                <w:tcPr>
                  <w:tcW w:w="673" w:type="dxa"/>
                </w:tcPr>
                <w:p w:rsidR="00FB1862" w:rsidRPr="008A008B" w:rsidRDefault="001D0F2B" w:rsidP="00FB1862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60" w:author="User" w:date="2020-12-04T14:12:00Z">
                      <w:pPr>
                        <w:textAlignment w:val="baseline"/>
                      </w:pPr>
                    </w:pPrChange>
                  </w:pPr>
                  <w:r>
                    <w:rPr>
                      <w:rFonts w:eastAsia="Times New Roman" w:cs="Times New Roman"/>
                      <w:noProof/>
                      <w:lang w:val="vi-VN"/>
                    </w:rPr>
                    <w:t>1</w:t>
                  </w:r>
                </w:p>
              </w:tc>
              <w:tc>
                <w:tcPr>
                  <w:tcW w:w="1654" w:type="dxa"/>
                </w:tcPr>
                <w:p w:rsidR="00FB1862" w:rsidRPr="008A008B" w:rsidRDefault="00FB1862" w:rsidP="00FB1862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61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5" w:type="dxa"/>
                </w:tcPr>
                <w:p w:rsidR="00FB1862" w:rsidRPr="005D7DC2" w:rsidRDefault="00FB1862" w:rsidP="00FB1862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>
                    <w:rPr>
                      <w:rFonts w:eastAsia="Times New Roman" w:cs="Times New Roman"/>
                      <w:noProof/>
                    </w:rPr>
                    <w:t xml:space="preserve">Có thể cập nhật: </w:t>
                  </w:r>
                  <w:r w:rsidRPr="00FB1862">
                    <w:rPr>
                      <w:rFonts w:eastAsia="Times New Roman" w:cs="Times New Roman"/>
                      <w:b/>
                      <w:noProof/>
                    </w:rPr>
                    <w:t>Lương, ca làm việc</w:t>
                  </w:r>
                  <w:r>
                    <w:rPr>
                      <w:rFonts w:eastAsia="Times New Roman" w:cs="Times New Roman"/>
                      <w:noProof/>
                    </w:rPr>
                    <w:t>.</w:t>
                  </w:r>
                </w:p>
              </w:tc>
            </w:tr>
            <w:tr w:rsidR="00FB1862" w:rsidRPr="008A008B" w:rsidTr="00FB1862">
              <w:trPr>
                <w:trHeight w:val="303"/>
              </w:trPr>
              <w:tc>
                <w:tcPr>
                  <w:tcW w:w="673" w:type="dxa"/>
                </w:tcPr>
                <w:p w:rsidR="00FB1862" w:rsidRPr="008A008B" w:rsidRDefault="001D0F2B" w:rsidP="00FB1862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62" w:author="User" w:date="2020-12-04T14:12:00Z">
                      <w:pPr>
                        <w:textAlignment w:val="baseline"/>
                      </w:pPr>
                    </w:pPrChange>
                  </w:pPr>
                  <w:r>
                    <w:rPr>
                      <w:rFonts w:eastAsia="Times New Roman" w:cs="Times New Roman"/>
                      <w:noProof/>
                      <w:lang w:val="vi-VN"/>
                    </w:rPr>
                    <w:t>2</w:t>
                  </w:r>
                </w:p>
              </w:tc>
              <w:tc>
                <w:tcPr>
                  <w:tcW w:w="1654" w:type="dxa"/>
                </w:tcPr>
                <w:p w:rsidR="00FB1862" w:rsidRPr="008A008B" w:rsidRDefault="00FB1862" w:rsidP="00FB1862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63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5" w:type="dxa"/>
                </w:tcPr>
                <w:p w:rsidR="00FB1862" w:rsidRPr="008A008B" w:rsidRDefault="00FB1862" w:rsidP="00FB1862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</w:rPr>
                    <w:t>Kiểm tra tính hợp lệ của thông tin</w:t>
                  </w:r>
                  <w:r>
                    <w:rPr>
                      <w:rFonts w:eastAsia="Times New Roman" w:cs="Times New Roman"/>
                      <w:noProof/>
                    </w:rPr>
                    <w:t>.</w:t>
                  </w:r>
                </w:p>
              </w:tc>
            </w:tr>
            <w:tr w:rsidR="00FB1862" w:rsidRPr="008A008B" w:rsidTr="00FB1862">
              <w:trPr>
                <w:trHeight w:val="303"/>
              </w:trPr>
              <w:tc>
                <w:tcPr>
                  <w:tcW w:w="673" w:type="dxa"/>
                </w:tcPr>
                <w:p w:rsidR="00FB1862" w:rsidRPr="008A008B" w:rsidRDefault="001D0F2B" w:rsidP="00FB1862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64" w:author="User" w:date="2020-12-04T14:12:00Z">
                      <w:pPr>
                        <w:textAlignment w:val="baseline"/>
                      </w:pPr>
                    </w:pPrChange>
                  </w:pPr>
                  <w:r>
                    <w:rPr>
                      <w:rFonts w:eastAsia="Times New Roman" w:cs="Times New Roman"/>
                      <w:noProof/>
                      <w:lang w:val="vi-VN"/>
                    </w:rPr>
                    <w:t>3</w:t>
                  </w:r>
                </w:p>
              </w:tc>
              <w:tc>
                <w:tcPr>
                  <w:tcW w:w="1654" w:type="dxa"/>
                </w:tcPr>
                <w:p w:rsidR="00FB1862" w:rsidRPr="008A008B" w:rsidRDefault="00FB1862" w:rsidP="00FB1862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65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Tác nhân</w:t>
                  </w:r>
                </w:p>
              </w:tc>
              <w:tc>
                <w:tcPr>
                  <w:tcW w:w="3705" w:type="dxa"/>
                </w:tcPr>
                <w:p w:rsidR="00FB1862" w:rsidRPr="008A008B" w:rsidRDefault="00FB1862" w:rsidP="00FB1862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>
                    <w:rPr>
                      <w:rFonts w:eastAsia="Times New Roman" w:cs="Times New Roman"/>
                      <w:noProof/>
                    </w:rPr>
                    <w:t>Xác nhận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>.</w:t>
                  </w:r>
                </w:p>
              </w:tc>
            </w:tr>
            <w:tr w:rsidR="00FB1862" w:rsidRPr="008A008B" w:rsidTr="00FB1862">
              <w:trPr>
                <w:trHeight w:val="303"/>
              </w:trPr>
              <w:tc>
                <w:tcPr>
                  <w:tcW w:w="673" w:type="dxa"/>
                </w:tcPr>
                <w:p w:rsidR="00FB1862" w:rsidRPr="008A008B" w:rsidRDefault="001D0F2B" w:rsidP="00FB1862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66" w:author="User" w:date="2020-12-04T14:12:00Z">
                      <w:pPr>
                        <w:textAlignment w:val="baseline"/>
                      </w:pPr>
                    </w:pPrChange>
                  </w:pPr>
                  <w:r>
                    <w:rPr>
                      <w:rFonts w:eastAsia="Times New Roman" w:cs="Times New Roman"/>
                      <w:noProof/>
                      <w:lang w:val="vi-VN"/>
                    </w:rPr>
                    <w:t>4</w:t>
                  </w:r>
                </w:p>
              </w:tc>
              <w:tc>
                <w:tcPr>
                  <w:tcW w:w="1654" w:type="dxa"/>
                </w:tcPr>
                <w:p w:rsidR="00FB1862" w:rsidRPr="008A008B" w:rsidRDefault="00FB1862" w:rsidP="00FB1862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67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5" w:type="dxa"/>
                </w:tcPr>
                <w:p w:rsidR="00FB1862" w:rsidRPr="005D7DC2" w:rsidRDefault="00FB1862" w:rsidP="00FB1862">
                  <w:pPr>
                    <w:framePr w:hSpace="180" w:wrap="around" w:vAnchor="text" w:hAnchor="text" w:y="1"/>
                    <w:spacing w:after="240"/>
                    <w:suppressOverlap/>
                    <w:textAlignment w:val="baseline"/>
                    <w:rPr>
                      <w:rFonts w:eastAsia="Times New Roman" w:cs="Times New Roman"/>
                      <w:noProof/>
                    </w:rPr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Kiểm tra các trường bắt buộc nhưng chưa có thông tin</w:t>
                  </w:r>
                  <w:r>
                    <w:rPr>
                      <w:rFonts w:eastAsia="Times New Roman" w:cs="Times New Roman"/>
                      <w:noProof/>
                    </w:rPr>
                    <w:t>.</w:t>
                  </w:r>
                </w:p>
              </w:tc>
            </w:tr>
            <w:tr w:rsidR="00FB1862" w:rsidRPr="008A008B" w:rsidTr="00FB1862">
              <w:trPr>
                <w:trHeight w:val="303"/>
              </w:trPr>
              <w:tc>
                <w:tcPr>
                  <w:tcW w:w="673" w:type="dxa"/>
                </w:tcPr>
                <w:p w:rsidR="00FB1862" w:rsidRPr="008A008B" w:rsidRDefault="001D0F2B" w:rsidP="00FB1862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68" w:author="User" w:date="2020-12-04T14:12:00Z">
                      <w:pPr>
                        <w:textAlignment w:val="baseline"/>
                      </w:pPr>
                    </w:pPrChange>
                  </w:pPr>
                  <w:r>
                    <w:rPr>
                      <w:rFonts w:eastAsia="Times New Roman" w:cs="Times New Roman"/>
                      <w:noProof/>
                      <w:lang w:val="vi-VN"/>
                    </w:rPr>
                    <w:t>5</w:t>
                  </w:r>
                </w:p>
              </w:tc>
              <w:tc>
                <w:tcPr>
                  <w:tcW w:w="1654" w:type="dxa"/>
                </w:tcPr>
                <w:p w:rsidR="00FB1862" w:rsidRPr="008A008B" w:rsidRDefault="00FB1862" w:rsidP="00FB1862">
                  <w:pPr>
                    <w:framePr w:hSpace="180" w:wrap="around" w:vAnchor="text" w:hAnchor="text" w:y="1"/>
                    <w:spacing w:after="240"/>
                    <w:suppressOverlap/>
                    <w:jc w:val="center"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  <w:pPrChange w:id="269" w:author="User" w:date="2020-12-04T14:12:00Z">
                      <w:pPr>
                        <w:textAlignment w:val="baseline"/>
                      </w:pPr>
                    </w:pPrChange>
                  </w:pPr>
                  <w:r w:rsidRPr="008A008B">
                    <w:rPr>
                      <w:rFonts w:eastAsia="Times New Roman" w:cs="Times New Roman"/>
                      <w:noProof/>
                      <w:lang w:val="vi-VN"/>
                    </w:rPr>
                    <w:t>Hệ thống</w:t>
                  </w:r>
                </w:p>
              </w:tc>
              <w:tc>
                <w:tcPr>
                  <w:tcW w:w="3705" w:type="dxa"/>
                </w:tcPr>
                <w:p w:rsidR="00FB1862" w:rsidRPr="008A008B" w:rsidRDefault="00FB1862" w:rsidP="00FB1862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after="240" w:line="240" w:lineRule="auto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>
                    <w:rPr>
                      <w:rFonts w:eastAsia="Times New Roman" w:cs="Times New Roman"/>
                      <w:noProof/>
                    </w:rPr>
                    <w:t xml:space="preserve">Cập nhật thông tin </w:t>
                  </w:r>
                  <w:r w:rsidR="001510C7">
                    <w:rPr>
                      <w:rFonts w:eastAsia="Times New Roman" w:cs="Times New Roman"/>
                      <w:noProof/>
                    </w:rPr>
                    <w:t>tài khoản nhân viên</w:t>
                  </w:r>
                  <w:r>
                    <w:rPr>
                      <w:rFonts w:eastAsia="Times New Roman" w:cs="Times New Roman"/>
                      <w:noProof/>
                    </w:rPr>
                    <w:t>.</w:t>
                  </w:r>
                </w:p>
                <w:p w:rsidR="00FB1862" w:rsidRPr="008A008B" w:rsidRDefault="00FB1862" w:rsidP="00FB1862">
                  <w:pPr>
                    <w:pStyle w:val="ListParagraph"/>
                    <w:framePr w:hSpace="180" w:wrap="around" w:vAnchor="text" w:hAnchor="text" w:y="1"/>
                    <w:numPr>
                      <w:ilvl w:val="0"/>
                      <w:numId w:val="1"/>
                    </w:numPr>
                    <w:spacing w:after="240" w:line="240" w:lineRule="auto"/>
                    <w:suppressOverlap/>
                    <w:textAlignment w:val="baseline"/>
                    <w:rPr>
                      <w:rFonts w:eastAsia="Times New Roman" w:cs="Times New Roman"/>
                      <w:noProof/>
                      <w:lang w:val="vi-VN"/>
                    </w:rPr>
                  </w:pPr>
                  <w:r w:rsidRPr="008A008B">
                    <w:rPr>
                      <w:rFonts w:eastAsia="Times New Roman" w:cs="Times New Roman"/>
                      <w:noProof/>
                    </w:rPr>
                    <w:t xml:space="preserve">Thông báo: </w:t>
                  </w:r>
                  <w:r>
                    <w:rPr>
                      <w:rFonts w:eastAsia="Times New Roman" w:cs="Times New Roman"/>
                      <w:b/>
                      <w:noProof/>
                    </w:rPr>
                    <w:t xml:space="preserve">Cập nhật </w:t>
                  </w:r>
                  <w:r w:rsidR="001510C7">
                    <w:rPr>
                      <w:rFonts w:eastAsia="Times New Roman" w:cs="Times New Roman"/>
                      <w:b/>
                      <w:noProof/>
                    </w:rPr>
                    <w:t>tài khoản nhân viên</w:t>
                  </w:r>
                  <w:r w:rsidRPr="008A008B">
                    <w:rPr>
                      <w:rFonts w:eastAsia="Times New Roman" w:cs="Times New Roman"/>
                      <w:b/>
                      <w:noProof/>
                    </w:rPr>
                    <w:t xml:space="preserve"> thành công.</w:t>
                  </w:r>
                </w:p>
              </w:tc>
              <w:bookmarkStart w:id="270" w:name="_GoBack"/>
              <w:bookmarkEnd w:id="270"/>
            </w:tr>
          </w:tbl>
          <w:p w:rsidR="00FB1862" w:rsidRPr="001D0F2B" w:rsidRDefault="00FB1862" w:rsidP="00FB1862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</w:p>
        </w:tc>
      </w:tr>
      <w:tr w:rsidR="00FB1862" w:rsidRPr="008A008B" w:rsidTr="00FB1862">
        <w:trPr>
          <w:trHeight w:hRule="exact" w:val="631"/>
        </w:trPr>
        <w:tc>
          <w:tcPr>
            <w:tcW w:w="2469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:rsidR="00FB1862" w:rsidRPr="008A008B" w:rsidRDefault="00FB1862" w:rsidP="00FB1862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Luồng thay thế</w:t>
            </w:r>
          </w:p>
        </w:tc>
        <w:tc>
          <w:tcPr>
            <w:tcW w:w="6052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</w:tcPr>
          <w:p w:rsidR="00FB1862" w:rsidRPr="00A84344" w:rsidRDefault="00FB1862" w:rsidP="00FB1862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  <w:lang w:val="vi-VN"/>
              </w:rPr>
              <w:t>Không</w:t>
            </w:r>
            <w:r>
              <w:rPr>
                <w:rFonts w:eastAsia="Times New Roman" w:cs="Times New Roman"/>
                <w:noProof/>
              </w:rPr>
              <w:t>.</w:t>
            </w:r>
          </w:p>
        </w:tc>
      </w:tr>
      <w:tr w:rsidR="00FB1862" w:rsidRPr="008A008B" w:rsidTr="00FB1862">
        <w:trPr>
          <w:trHeight w:val="530"/>
        </w:trPr>
        <w:tc>
          <w:tcPr>
            <w:tcW w:w="2469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FB1862" w:rsidRPr="008A008B" w:rsidRDefault="00FB1862" w:rsidP="00FB1862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Ngoại lệ</w:t>
            </w:r>
          </w:p>
        </w:tc>
        <w:tc>
          <w:tcPr>
            <w:tcW w:w="6052" w:type="dxa"/>
            <w:gridSpan w:val="2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:rsidR="00FB1862" w:rsidRPr="00A84344" w:rsidRDefault="00FB1862" w:rsidP="00FB1862">
            <w:p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8A008B">
              <w:rPr>
                <w:rFonts w:eastAsia="Times New Roman" w:cs="Times New Roman"/>
                <w:noProof/>
                <w:lang w:val="vi-VN"/>
              </w:rPr>
              <w:t>Không</w:t>
            </w:r>
            <w:r>
              <w:rPr>
                <w:rFonts w:eastAsia="Times New Roman" w:cs="Times New Roman"/>
                <w:noProof/>
              </w:rPr>
              <w:t>.</w:t>
            </w:r>
          </w:p>
        </w:tc>
      </w:tr>
      <w:tr w:rsidR="00FB1862" w:rsidRPr="008A008B" w:rsidTr="00FB1862">
        <w:trPr>
          <w:trHeight w:val="75"/>
        </w:trPr>
        <w:tc>
          <w:tcPr>
            <w:tcW w:w="2469" w:type="dxa"/>
            <w:gridSpan w:val="2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FB1862" w:rsidRPr="008A008B" w:rsidRDefault="00FB1862" w:rsidP="00FB1862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t>Hậu điều kiện </w:t>
            </w:r>
          </w:p>
        </w:tc>
        <w:tc>
          <w:tcPr>
            <w:tcW w:w="6052" w:type="dxa"/>
            <w:gridSpan w:val="2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E7E6E6" w:themeFill="background2"/>
            <w:hideMark/>
          </w:tcPr>
          <w:p w:rsidR="00FB1862" w:rsidRPr="008A008B" w:rsidRDefault="00FB1862" w:rsidP="00FB1862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eastAsia="Times New Roman" w:cs="Times New Roman"/>
                <w:noProof/>
                <w:lang w:val="vi-VN"/>
              </w:rPr>
            </w:pPr>
            <w:r>
              <w:rPr>
                <w:rFonts w:eastAsia="Times New Roman" w:cs="Times New Roman"/>
                <w:noProof/>
              </w:rPr>
              <w:t xml:space="preserve">Cập nhật thông tin </w:t>
            </w:r>
            <w:r w:rsidR="001510C7">
              <w:rPr>
                <w:rFonts w:eastAsia="Times New Roman" w:cs="Times New Roman"/>
                <w:noProof/>
              </w:rPr>
              <w:t>tài khoản nhân viên</w:t>
            </w:r>
            <w:r>
              <w:rPr>
                <w:rFonts w:eastAsia="Times New Roman" w:cs="Times New Roman"/>
                <w:noProof/>
              </w:rPr>
              <w:t>.</w:t>
            </w:r>
          </w:p>
          <w:p w:rsidR="00FB1862" w:rsidRPr="00FB1862" w:rsidRDefault="00FB1862" w:rsidP="00FB1862">
            <w:pPr>
              <w:pStyle w:val="ListParagraph"/>
              <w:numPr>
                <w:ilvl w:val="0"/>
                <w:numId w:val="1"/>
              </w:numPr>
              <w:spacing w:after="240" w:line="240" w:lineRule="auto"/>
              <w:textAlignment w:val="baseline"/>
              <w:rPr>
                <w:rFonts w:eastAsia="Times New Roman" w:cs="Times New Roman"/>
                <w:noProof/>
              </w:rPr>
            </w:pPr>
            <w:r w:rsidRPr="00FB1862">
              <w:rPr>
                <w:rFonts w:eastAsia="Times New Roman" w:cs="Times New Roman"/>
                <w:noProof/>
              </w:rPr>
              <w:t xml:space="preserve">Thông báo: </w:t>
            </w:r>
            <w:r w:rsidRPr="00FB1862">
              <w:rPr>
                <w:rFonts w:eastAsia="Times New Roman" w:cs="Times New Roman"/>
                <w:b/>
                <w:noProof/>
              </w:rPr>
              <w:t xml:space="preserve">Cập nhật </w:t>
            </w:r>
            <w:r w:rsidR="001510C7">
              <w:rPr>
                <w:rFonts w:eastAsia="Times New Roman" w:cs="Times New Roman"/>
                <w:b/>
                <w:noProof/>
              </w:rPr>
              <w:t>tài khoản nhân viên</w:t>
            </w:r>
            <w:r w:rsidRPr="00FB1862">
              <w:rPr>
                <w:rFonts w:eastAsia="Times New Roman" w:cs="Times New Roman"/>
                <w:b/>
                <w:noProof/>
              </w:rPr>
              <w:t xml:space="preserve"> thành công</w:t>
            </w:r>
          </w:p>
        </w:tc>
      </w:tr>
      <w:tr w:rsidR="00FB1862" w:rsidRPr="008A008B" w:rsidTr="00FB1862">
        <w:trPr>
          <w:trHeight w:val="512"/>
        </w:trPr>
        <w:tc>
          <w:tcPr>
            <w:tcW w:w="2469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B1862" w:rsidRPr="008A008B" w:rsidRDefault="00FB1862" w:rsidP="00FB1862">
            <w:pPr>
              <w:spacing w:after="240" w:line="240" w:lineRule="auto"/>
              <w:textAlignment w:val="baseline"/>
              <w:rPr>
                <w:rFonts w:eastAsia="Times New Roman" w:cs="Times New Roman"/>
                <w:b/>
                <w:bCs/>
                <w:noProof/>
                <w:lang w:val="vi-VN"/>
              </w:rPr>
            </w:pPr>
            <w:r w:rsidRPr="008A008B">
              <w:rPr>
                <w:rFonts w:eastAsia="Times New Roman" w:cs="Times New Roman"/>
                <w:b/>
                <w:bCs/>
                <w:noProof/>
                <w:lang w:val="vi-VN"/>
              </w:rPr>
              <w:lastRenderedPageBreak/>
              <w:t>Yêu cầu phi chức năng</w:t>
            </w:r>
          </w:p>
        </w:tc>
        <w:tc>
          <w:tcPr>
            <w:tcW w:w="60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FFFFFF" w:themeFill="background1"/>
          </w:tcPr>
          <w:p w:rsidR="00FB1862" w:rsidRPr="008A008B" w:rsidRDefault="00FB1862" w:rsidP="00FB1862">
            <w:pPr>
              <w:spacing w:after="240" w:line="240" w:lineRule="auto"/>
              <w:textAlignment w:val="baseline"/>
              <w:rPr>
                <w:rFonts w:eastAsia="Times New Roman" w:cs="Times New Roman"/>
                <w:bCs/>
                <w:noProof/>
              </w:rPr>
            </w:pPr>
            <w:r w:rsidRPr="008A008B">
              <w:rPr>
                <w:rFonts w:eastAsia="Times New Roman" w:cs="Times New Roman"/>
                <w:bCs/>
                <w:noProof/>
              </w:rPr>
              <w:t>Không</w:t>
            </w:r>
            <w:r>
              <w:rPr>
                <w:rFonts w:eastAsia="Times New Roman" w:cs="Times New Roman"/>
                <w:bCs/>
                <w:noProof/>
              </w:rPr>
              <w:t>.</w:t>
            </w:r>
          </w:p>
        </w:tc>
      </w:tr>
    </w:tbl>
    <w:p w:rsidR="00FB1862" w:rsidRPr="00FB1862" w:rsidRDefault="00FB1862" w:rsidP="00FB1862">
      <w:pPr>
        <w:tabs>
          <w:tab w:val="left" w:pos="2550"/>
        </w:tabs>
        <w:ind w:left="360"/>
        <w:rPr>
          <w:rFonts w:cs="Times New Roman"/>
        </w:rPr>
      </w:pPr>
      <w:r w:rsidRPr="00FB1862">
        <w:rPr>
          <w:rFonts w:cs="Times New Roman"/>
        </w:rPr>
        <w:t xml:space="preserve"> </w:t>
      </w:r>
    </w:p>
    <w:sectPr w:rsidR="00FB1862" w:rsidRPr="00FB1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6259A"/>
    <w:multiLevelType w:val="hybridMultilevel"/>
    <w:tmpl w:val="7FFA152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14EB7"/>
    <w:multiLevelType w:val="hybridMultilevel"/>
    <w:tmpl w:val="4D1C7D78"/>
    <w:lvl w:ilvl="0" w:tplc="E9A84E9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E33507"/>
    <w:multiLevelType w:val="hybridMultilevel"/>
    <w:tmpl w:val="DCB48514"/>
    <w:lvl w:ilvl="0" w:tplc="420AF36A">
      <w:start w:val="912"/>
      <w:numFmt w:val="decimalZero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4286C"/>
    <w:multiLevelType w:val="hybridMultilevel"/>
    <w:tmpl w:val="13E0FD5E"/>
    <w:lvl w:ilvl="0" w:tplc="E886DDD6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B2FE3"/>
    <w:multiLevelType w:val="hybridMultilevel"/>
    <w:tmpl w:val="29142942"/>
    <w:lvl w:ilvl="0" w:tplc="AEBE493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65072"/>
    <w:multiLevelType w:val="hybridMultilevel"/>
    <w:tmpl w:val="13E0FD5E"/>
    <w:lvl w:ilvl="0" w:tplc="E886DDD6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27812"/>
    <w:multiLevelType w:val="hybridMultilevel"/>
    <w:tmpl w:val="F75E9BDC"/>
    <w:lvl w:ilvl="0" w:tplc="073857F6">
      <w:start w:val="842"/>
      <w:numFmt w:val="decimalZero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446FB5"/>
    <w:multiLevelType w:val="hybridMultilevel"/>
    <w:tmpl w:val="E1565DE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525"/>
    <w:rsid w:val="001510C7"/>
    <w:rsid w:val="001A3A69"/>
    <w:rsid w:val="001D0F2B"/>
    <w:rsid w:val="002360E7"/>
    <w:rsid w:val="00406BE7"/>
    <w:rsid w:val="00470AEE"/>
    <w:rsid w:val="00483D2D"/>
    <w:rsid w:val="00594FA7"/>
    <w:rsid w:val="005C1B03"/>
    <w:rsid w:val="005D2B6D"/>
    <w:rsid w:val="005D7DC2"/>
    <w:rsid w:val="00654E91"/>
    <w:rsid w:val="006B3155"/>
    <w:rsid w:val="007D0A68"/>
    <w:rsid w:val="00914F8E"/>
    <w:rsid w:val="009310BB"/>
    <w:rsid w:val="00983525"/>
    <w:rsid w:val="009E591D"/>
    <w:rsid w:val="00A64F6A"/>
    <w:rsid w:val="00A84344"/>
    <w:rsid w:val="00A953CE"/>
    <w:rsid w:val="00B30516"/>
    <w:rsid w:val="00BB0644"/>
    <w:rsid w:val="00C4383C"/>
    <w:rsid w:val="00D07930"/>
    <w:rsid w:val="00E4763B"/>
    <w:rsid w:val="00FB1862"/>
    <w:rsid w:val="00FE0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64DA"/>
  <w15:chartTrackingRefBased/>
  <w15:docId w15:val="{1D966583-2101-47A1-9857-B5F6C5DC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DC2"/>
    <w:pPr>
      <w:spacing w:before="120" w:after="200" w:line="360" w:lineRule="auto"/>
      <w:jc w:val="left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D7DC2"/>
    <w:pPr>
      <w:ind w:left="720"/>
      <w:contextualSpacing/>
    </w:pPr>
  </w:style>
  <w:style w:type="table" w:styleId="TableGrid">
    <w:name w:val="Table Grid"/>
    <w:basedOn w:val="TableNormal"/>
    <w:uiPriority w:val="39"/>
    <w:rsid w:val="005D7DC2"/>
    <w:pPr>
      <w:spacing w:after="0" w:line="240" w:lineRule="auto"/>
      <w:jc w:val="left"/>
    </w:pPr>
    <w:rPr>
      <w:rFonts w:ascii="Times New Roman" w:hAnsi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D7DC2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</cp:revision>
  <dcterms:created xsi:type="dcterms:W3CDTF">2021-10-16T08:08:00Z</dcterms:created>
  <dcterms:modified xsi:type="dcterms:W3CDTF">2021-10-17T03:52:00Z</dcterms:modified>
</cp:coreProperties>
</file>