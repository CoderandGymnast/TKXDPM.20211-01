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8E72" w14:textId="5715AEFE" w:rsidR="00FE3187" w:rsidRDefault="00574881" w:rsidP="00574881">
      <w:pPr>
        <w:pStyle w:val="heading1"/>
      </w:pPr>
      <w:r>
        <w:t>Đặc tả các use case</w:t>
      </w:r>
    </w:p>
    <w:p w14:paraId="75E73191" w14:textId="3B0B340A" w:rsidR="00574881" w:rsidRDefault="00574881" w:rsidP="00574881"/>
    <w:p w14:paraId="37D82472" w14:textId="66975350" w:rsidR="00574881" w:rsidRDefault="00574881" w:rsidP="00574881"/>
    <w:p w14:paraId="5664101C" w14:textId="77777777" w:rsidR="00574881" w:rsidRDefault="00574881" w:rsidP="00574881"/>
    <w:p w14:paraId="6FBB8D3D" w14:textId="31421121" w:rsidR="00574881" w:rsidRPr="00574881" w:rsidRDefault="00574881" w:rsidP="00574881">
      <w:pPr>
        <w:pStyle w:val="heading2"/>
      </w:pPr>
      <w:r w:rsidRPr="00574881">
        <w:t>Nhóm UC: Quản lý sản phẩm</w:t>
      </w:r>
    </w:p>
    <w:p w14:paraId="3468C2C4" w14:textId="253EA98A" w:rsidR="00574881" w:rsidRPr="00574881" w:rsidRDefault="00574881" w:rsidP="00574881">
      <w:pPr>
        <w:pStyle w:val="ListParagraph"/>
        <w:numPr>
          <w:ilvl w:val="0"/>
          <w:numId w:val="2"/>
        </w:numPr>
        <w:tabs>
          <w:tab w:val="left" w:pos="40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74881">
        <w:rPr>
          <w:rFonts w:ascii="Times New Roman" w:hAnsi="Times New Roman" w:cs="Times New Roman"/>
          <w:b/>
          <w:sz w:val="28"/>
          <w:szCs w:val="28"/>
        </w:rPr>
        <w:t>Prefix: UC</w:t>
      </w:r>
      <w:r w:rsidR="00947112">
        <w:rPr>
          <w:rFonts w:ascii="Times New Roman" w:hAnsi="Times New Roman" w:cs="Times New Roman"/>
          <w:b/>
          <w:sz w:val="28"/>
          <w:szCs w:val="28"/>
        </w:rPr>
        <w:t>D</w:t>
      </w:r>
    </w:p>
    <w:p w14:paraId="7A5B12E5" w14:textId="02D8BDE4" w:rsidR="00574881" w:rsidRPr="00C900C7" w:rsidRDefault="00574881" w:rsidP="00574881">
      <w:pPr>
        <w:pStyle w:val="heading3"/>
        <w:numPr>
          <w:ilvl w:val="0"/>
          <w:numId w:val="0"/>
        </w:numPr>
        <w:jc w:val="left"/>
      </w:pPr>
      <w:bookmarkStart w:id="0" w:name="_Toc73265947"/>
      <w:r>
        <w:t xml:space="preserve">1.1.1 </w:t>
      </w:r>
      <w:r w:rsidRPr="00C900C7">
        <w:t>UC</w:t>
      </w:r>
      <w:r w:rsidR="00947112">
        <w:t>D</w:t>
      </w:r>
      <w:r w:rsidRPr="00C900C7">
        <w:t>001: Xem danh sách mặt hàng</w:t>
      </w:r>
      <w:bookmarkEnd w:id="0"/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1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574881" w:rsidRPr="00C900C7" w14:paraId="68D8C260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2F0E390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E56D544" w14:textId="327DD060" w:rsidR="00574881" w:rsidRPr="00C900C7" w:rsidRDefault="00574881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 w:rsidR="00947112">
              <w:rPr>
                <w:rFonts w:cs="Times New Roman"/>
              </w:rPr>
              <w:t>D</w:t>
            </w:r>
            <w:r w:rsidRPr="00C900C7">
              <w:rPr>
                <w:rFonts w:cs="Times New Roman"/>
              </w:rPr>
              <w:t>001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4407642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80592AC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Xem danh sách khách hàng</w:t>
            </w:r>
          </w:p>
        </w:tc>
      </w:tr>
      <w:tr w:rsidR="00574881" w:rsidRPr="00C900C7" w14:paraId="1092F850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5BA4F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955F3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574881" w:rsidRPr="00C900C7" w14:paraId="69830C01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14CCEE8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AAA7CD0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Xem danh sách mặt hàng</w:t>
            </w:r>
          </w:p>
        </w:tc>
      </w:tr>
      <w:tr w:rsidR="00574881" w:rsidRPr="00C900C7" w14:paraId="09C37C04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07766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1799D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 xml:space="preserve">Chọn tính năng </w:t>
            </w:r>
            <w:r w:rsidRPr="00C900C7">
              <w:rPr>
                <w:rFonts w:cs="Times New Roman"/>
                <w:b/>
              </w:rPr>
              <w:t>Xem danh sách mặt hàng</w:t>
            </w:r>
          </w:p>
        </w:tc>
      </w:tr>
      <w:tr w:rsidR="00574881" w:rsidRPr="00C900C7" w14:paraId="7870602E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B796239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AB9E418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</w:t>
            </w:r>
          </w:p>
        </w:tc>
      </w:tr>
      <w:tr w:rsidR="00574881" w:rsidRPr="00C900C7" w14:paraId="72C06B8E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2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429"/>
          <w:trPrChange w:id="3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4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A26C165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5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6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574881" w:rsidRPr="00C900C7" w14:paraId="4DEDAD65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0BD5FCC3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2B4E79BE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7CA12AA3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574881" w:rsidRPr="00C900C7" w14:paraId="58DDDB17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3221D109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565D1BD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4D01CB37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tính năng </w:t>
                  </w:r>
                  <w:r w:rsidRPr="00C900C7">
                    <w:rPr>
                      <w:rFonts w:cs="Times New Roman"/>
                      <w:b/>
                    </w:rPr>
                    <w:t xml:space="preserve"> Xem danh sách mặt hàng</w:t>
                  </w:r>
                </w:p>
              </w:tc>
            </w:tr>
            <w:tr w:rsidR="00574881" w:rsidRPr="00C900C7" w14:paraId="5BEF222D" w14:textId="77777777" w:rsidTr="00FB33BB">
              <w:tblPrEx>
                <w:tblW w:w="0" w:type="auto"/>
                <w:tblPrExChange w:id="12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3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4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522AE097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16" w:author="User" w:date="2020-12-04T14:13:00Z">
                    <w:tcPr>
                      <w:tcW w:w="1959" w:type="dxa"/>
                    </w:tcPr>
                  </w:tcPrChange>
                </w:tcPr>
                <w:p w14:paraId="51F6D58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18" w:author="User" w:date="2020-12-04T14:13:00Z">
                    <w:tcPr>
                      <w:tcW w:w="2434" w:type="dxa"/>
                    </w:tcPr>
                  </w:tcPrChange>
                </w:tcPr>
                <w:p w14:paraId="056A5943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Danh sách mặt hàng</w:t>
                  </w:r>
                </w:p>
              </w:tc>
            </w:tr>
          </w:tbl>
          <w:p w14:paraId="7FFEF315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74881" w:rsidRPr="00C900C7" w14:paraId="3D0323F7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5AEB1B66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0886F8CA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574881" w:rsidRPr="00C900C7" w14:paraId="6AC0539A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C87989E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8F6AFBA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574881" w:rsidRPr="00C900C7" w14:paraId="4AC9D531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F541D66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8F8C5D3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>Hệ thông h</w:t>
            </w:r>
            <w:r w:rsidRPr="00C900C7">
              <w:rPr>
                <w:rFonts w:eastAsia="Times New Roman" w:cs="Times New Roman"/>
                <w:noProof/>
                <w:lang w:val="vi-VN"/>
              </w:rPr>
              <w:t xml:space="preserve">iển thị </w:t>
            </w:r>
            <w:r w:rsidRPr="00C900C7">
              <w:rPr>
                <w:rFonts w:eastAsia="Times New Roman" w:cs="Times New Roman"/>
                <w:b/>
                <w:noProof/>
                <w:lang w:val="vi-VN"/>
              </w:rPr>
              <w:t>Danh sách mặt hàng</w:t>
            </w:r>
          </w:p>
        </w:tc>
      </w:tr>
      <w:tr w:rsidR="00574881" w:rsidRPr="00C900C7" w14:paraId="60512D87" w14:textId="77777777" w:rsidTr="00FB33BB">
        <w:trPr>
          <w:trHeight w:val="485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C0492B7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67D4F20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C900C7">
              <w:rPr>
                <w:rFonts w:eastAsia="Times New Roman" w:cs="Times New Roman"/>
                <w:bCs/>
                <w:noProof/>
              </w:rPr>
              <w:t>Không</w:t>
            </w:r>
          </w:p>
        </w:tc>
      </w:tr>
    </w:tbl>
    <w:p w14:paraId="254C8902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0430D9F6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</w:p>
    <w:p w14:paraId="612669BD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19B35A6B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10A07DC9" w14:textId="32BE2326" w:rsidR="00574881" w:rsidRPr="00C900C7" w:rsidRDefault="00574881" w:rsidP="00574881">
      <w:pPr>
        <w:pStyle w:val="heading3"/>
        <w:numPr>
          <w:ilvl w:val="2"/>
          <w:numId w:val="7"/>
        </w:numPr>
      </w:pPr>
      <w:bookmarkStart w:id="19" w:name="_Toc73265948"/>
      <w:r w:rsidRPr="00C900C7">
        <w:t>UC</w:t>
      </w:r>
      <w:r w:rsidR="00947112">
        <w:t>D</w:t>
      </w:r>
      <w:r w:rsidRPr="00C900C7">
        <w:t>002: Xem thông tin chi tiết mặt hàng.</w:t>
      </w:r>
      <w:bookmarkEnd w:id="19"/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20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574881" w:rsidRPr="00C900C7" w14:paraId="5CF9BA04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806435C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3531B3B" w14:textId="05E0E2E7" w:rsidR="00574881" w:rsidRPr="00C900C7" w:rsidRDefault="00574881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 w:rsidR="00947112">
              <w:rPr>
                <w:rFonts w:cs="Times New Roman"/>
              </w:rPr>
              <w:t>D</w:t>
            </w:r>
            <w:r w:rsidRPr="00C900C7">
              <w:rPr>
                <w:rFonts w:cs="Times New Roman"/>
              </w:rPr>
              <w:t>002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648752F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4C4623D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Xem thông tin chi tiết mặt hàng</w:t>
            </w:r>
          </w:p>
        </w:tc>
      </w:tr>
      <w:tr w:rsidR="00574881" w:rsidRPr="00C900C7" w14:paraId="47236FBB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20EF5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4AF3D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574881" w:rsidRPr="00C900C7" w14:paraId="4DCBF692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5823818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FAEBE6B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Xem thông tin chi tiết mặt hàng</w:t>
            </w:r>
          </w:p>
        </w:tc>
      </w:tr>
      <w:tr w:rsidR="00574881" w:rsidRPr="00C900C7" w14:paraId="611EECAA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F27DE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9278B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 xml:space="preserve">Chọn tính năng </w:t>
            </w:r>
            <w:r w:rsidRPr="00C900C7">
              <w:rPr>
                <w:rFonts w:cs="Times New Roman"/>
                <w:b/>
              </w:rPr>
              <w:t>Xem thông tin chi tiết mặt hàng</w:t>
            </w:r>
          </w:p>
        </w:tc>
      </w:tr>
      <w:tr w:rsidR="00574881" w:rsidRPr="00C900C7" w14:paraId="385019B3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A6A288B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5A26730" w14:textId="77777777" w:rsidR="00574881" w:rsidRPr="00C900C7" w:rsidRDefault="00574881" w:rsidP="00574881">
            <w:pPr>
              <w:pStyle w:val="ListParagraph"/>
              <w:numPr>
                <w:ilvl w:val="0"/>
                <w:numId w:val="3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lý.</w:t>
            </w:r>
          </w:p>
          <w:p w14:paraId="525D7EAB" w14:textId="77777777" w:rsidR="00574881" w:rsidRPr="00C900C7" w:rsidRDefault="00574881" w:rsidP="00574881">
            <w:pPr>
              <w:pStyle w:val="ListParagraph"/>
              <w:numPr>
                <w:ilvl w:val="0"/>
                <w:numId w:val="3"/>
              </w:numPr>
              <w:tabs>
                <w:tab w:val="left" w:pos="4080"/>
              </w:tabs>
              <w:jc w:val="both"/>
              <w:rPr>
                <w:rFonts w:cs="Times New Roman"/>
                <w:b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Đang thực hiện </w:t>
            </w:r>
            <w:r w:rsidRPr="00C900C7">
              <w:rPr>
                <w:rFonts w:eastAsia="Times New Roman" w:cs="Times New Roman"/>
                <w:b/>
                <w:noProof/>
              </w:rPr>
              <w:t>1 trong 2:</w:t>
            </w:r>
            <w:r w:rsidRPr="00C900C7">
              <w:rPr>
                <w:rFonts w:cs="Times New Roman"/>
                <w:b/>
              </w:rPr>
              <w:t xml:space="preserve"> </w:t>
            </w:r>
          </w:p>
          <w:p w14:paraId="67D144FA" w14:textId="42340515" w:rsidR="00574881" w:rsidRPr="00C900C7" w:rsidRDefault="00574881" w:rsidP="00574881">
            <w:pPr>
              <w:pStyle w:val="ListParagraph"/>
              <w:numPr>
                <w:ilvl w:val="0"/>
                <w:numId w:val="5"/>
              </w:numPr>
              <w:tabs>
                <w:tab w:val="left" w:pos="4080"/>
              </w:tabs>
              <w:jc w:val="both"/>
              <w:rPr>
                <w:rFonts w:cs="Times New Roman"/>
                <w:b/>
              </w:rPr>
            </w:pPr>
            <w:r w:rsidRPr="00C900C7">
              <w:rPr>
                <w:rFonts w:cs="Times New Roman"/>
                <w:b/>
              </w:rPr>
              <w:t>UC</w:t>
            </w:r>
            <w:r w:rsidR="00947112">
              <w:rPr>
                <w:rFonts w:cs="Times New Roman"/>
                <w:b/>
              </w:rPr>
              <w:t>D</w:t>
            </w:r>
            <w:r w:rsidRPr="00C900C7">
              <w:rPr>
                <w:rFonts w:cs="Times New Roman"/>
                <w:b/>
              </w:rPr>
              <w:t>001 - Xem danh sách mặt hàng.</w:t>
            </w:r>
          </w:p>
          <w:p w14:paraId="6250295F" w14:textId="6B9F50CB" w:rsidR="00574881" w:rsidRPr="00C900C7" w:rsidRDefault="00574881" w:rsidP="00574881">
            <w:pPr>
              <w:pStyle w:val="ListParagraph"/>
              <w:numPr>
                <w:ilvl w:val="0"/>
                <w:numId w:val="5"/>
              </w:numPr>
              <w:tabs>
                <w:tab w:val="left" w:pos="4080"/>
              </w:tabs>
              <w:jc w:val="both"/>
              <w:rPr>
                <w:rFonts w:cs="Times New Roman"/>
                <w:b/>
              </w:rPr>
            </w:pPr>
            <w:r w:rsidRPr="00C900C7">
              <w:rPr>
                <w:rFonts w:cs="Times New Roman"/>
                <w:b/>
              </w:rPr>
              <w:t>UC</w:t>
            </w:r>
            <w:r w:rsidR="00947112">
              <w:rPr>
                <w:rFonts w:cs="Times New Roman"/>
                <w:b/>
              </w:rPr>
              <w:t>D</w:t>
            </w:r>
            <w:r w:rsidRPr="00C900C7">
              <w:rPr>
                <w:rFonts w:cs="Times New Roman"/>
                <w:b/>
              </w:rPr>
              <w:t xml:space="preserve">003 </w:t>
            </w:r>
            <w:proofErr w:type="gramStart"/>
            <w:r w:rsidRPr="00C900C7">
              <w:rPr>
                <w:rFonts w:cs="Times New Roman"/>
                <w:b/>
              </w:rPr>
              <w:t>-  Tìm</w:t>
            </w:r>
            <w:proofErr w:type="gramEnd"/>
            <w:r w:rsidRPr="00C900C7">
              <w:rPr>
                <w:rFonts w:cs="Times New Roman"/>
                <w:b/>
              </w:rPr>
              <w:t xml:space="preserve"> kiếm mặt hàng.</w:t>
            </w:r>
          </w:p>
        </w:tc>
      </w:tr>
      <w:tr w:rsidR="00574881" w:rsidRPr="00C900C7" w14:paraId="680228FC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21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163"/>
          <w:trPrChange w:id="22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23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3F6A8FD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24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25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574881" w:rsidRPr="00C900C7" w14:paraId="537E6C37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58BDDE41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070456A2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4C7C315C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574881" w:rsidRPr="00C900C7" w14:paraId="35AB7C79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340A52FF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0B1ED263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3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3879D9F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Chọn mặt hàng</w:t>
                  </w:r>
                </w:p>
              </w:tc>
            </w:tr>
            <w:tr w:rsidR="00574881" w:rsidRPr="00C900C7" w14:paraId="1FFA6D7B" w14:textId="77777777" w:rsidTr="00FB33BB">
              <w:tblPrEx>
                <w:tblW w:w="0" w:type="auto"/>
                <w:tblPrExChange w:id="31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32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33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0ED2FA1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3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35" w:author="User" w:date="2020-12-04T14:13:00Z">
                    <w:tcPr>
                      <w:tcW w:w="1959" w:type="dxa"/>
                    </w:tcPr>
                  </w:tcPrChange>
                </w:tcPr>
                <w:p w14:paraId="4ED0E673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3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37" w:author="User" w:date="2020-12-04T14:13:00Z">
                    <w:tcPr>
                      <w:tcW w:w="2434" w:type="dxa"/>
                    </w:tcPr>
                  </w:tcPrChange>
                </w:tcPr>
                <w:p w14:paraId="3F25960E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b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Hiển thị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thống tin chi tiết của mặt hàng</w:t>
                  </w:r>
                </w:p>
              </w:tc>
            </w:tr>
          </w:tbl>
          <w:p w14:paraId="6546CBB7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74881" w:rsidRPr="00C900C7" w14:paraId="4EDA86B8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35EB2EE7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1A732837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574881" w:rsidRPr="00C900C7" w14:paraId="6E8776C6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06F1849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1038163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574881" w:rsidRPr="00C900C7" w14:paraId="50F9D002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DE47287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00A94C3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Hiển thị </w:t>
            </w:r>
            <w:r w:rsidRPr="00C900C7">
              <w:rPr>
                <w:rFonts w:eastAsia="Times New Roman" w:cs="Times New Roman"/>
                <w:b/>
                <w:noProof/>
              </w:rPr>
              <w:t>thống tin chi tiết của mặt hàng</w:t>
            </w:r>
          </w:p>
        </w:tc>
      </w:tr>
      <w:tr w:rsidR="00574881" w:rsidRPr="00C900C7" w14:paraId="0EA87AF5" w14:textId="77777777" w:rsidTr="00FB33BB">
        <w:trPr>
          <w:trHeight w:val="512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1AADCE65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18D3C13A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C900C7">
              <w:rPr>
                <w:rFonts w:eastAsia="Times New Roman" w:cs="Times New Roman"/>
                <w:bCs/>
                <w:noProof/>
              </w:rPr>
              <w:t>Không</w:t>
            </w:r>
          </w:p>
        </w:tc>
      </w:tr>
    </w:tbl>
    <w:p w14:paraId="7081B4E9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3B06396B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78D59190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343E3D65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52C61DBD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156FB188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78FA6806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3975A22B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70DB2C5A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234165A5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1EE5229E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576DB94D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276A97C4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3F4CF70C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06AE4DB9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67E854D2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570AF958" w14:textId="3572BF7A" w:rsidR="00574881" w:rsidRPr="00C900C7" w:rsidRDefault="00574881" w:rsidP="005D59AA">
      <w:pPr>
        <w:pStyle w:val="heading3"/>
        <w:numPr>
          <w:ilvl w:val="2"/>
          <w:numId w:val="11"/>
        </w:numPr>
      </w:pPr>
      <w:bookmarkStart w:id="38" w:name="_Toc73265949"/>
      <w:r w:rsidRPr="00C900C7">
        <w:t>UC</w:t>
      </w:r>
      <w:r w:rsidR="00947112">
        <w:t>D</w:t>
      </w:r>
      <w:r w:rsidRPr="00C900C7">
        <w:t>003: Tìm kiếm mặt hàng</w:t>
      </w:r>
      <w:bookmarkEnd w:id="38"/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39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574881" w:rsidRPr="00C900C7" w14:paraId="3ED14395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B0C84E0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A527266" w14:textId="42B77102" w:rsidR="00574881" w:rsidRPr="00C900C7" w:rsidRDefault="00574881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 w:rsidR="00947112">
              <w:rPr>
                <w:rFonts w:cs="Times New Roman"/>
              </w:rPr>
              <w:t>D</w:t>
            </w:r>
            <w:r w:rsidRPr="00C900C7">
              <w:rPr>
                <w:rFonts w:cs="Times New Roman"/>
              </w:rPr>
              <w:t>003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7FB718C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43FCE12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Tìm kiếm mặt hàng</w:t>
            </w:r>
          </w:p>
        </w:tc>
      </w:tr>
      <w:tr w:rsidR="00574881" w:rsidRPr="00C900C7" w14:paraId="7B8E2C4E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A8A0F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F66F8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574881" w:rsidRPr="00C900C7" w14:paraId="312ADE68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846A20D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8C38DFC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Tìm kiếm mặt hàng</w:t>
            </w:r>
          </w:p>
        </w:tc>
      </w:tr>
      <w:tr w:rsidR="00574881" w:rsidRPr="00C900C7" w14:paraId="7BFF493A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2F7CC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939E9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Chọn tính năng</w:t>
            </w:r>
            <w:r w:rsidRPr="00C900C7">
              <w:rPr>
                <w:rFonts w:cs="Times New Roman"/>
              </w:rPr>
              <w:t xml:space="preserve"> </w:t>
            </w:r>
            <w:r w:rsidRPr="00C900C7">
              <w:rPr>
                <w:rFonts w:cs="Times New Roman"/>
                <w:b/>
              </w:rPr>
              <w:t>Tìm kiếm mặt hàng</w:t>
            </w:r>
          </w:p>
        </w:tc>
      </w:tr>
      <w:tr w:rsidR="00574881" w:rsidRPr="00C900C7" w14:paraId="63366B3A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BA92F02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47D19CB" w14:textId="77777777" w:rsidR="00574881" w:rsidRPr="00C900C7" w:rsidRDefault="00574881" w:rsidP="00574881">
            <w:pPr>
              <w:pStyle w:val="ListParagraph"/>
              <w:numPr>
                <w:ilvl w:val="0"/>
                <w:numId w:val="3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lý.</w:t>
            </w:r>
          </w:p>
          <w:p w14:paraId="7E53782E" w14:textId="0107FE9A" w:rsidR="00574881" w:rsidRPr="00C900C7" w:rsidRDefault="00574881" w:rsidP="00574881">
            <w:pPr>
              <w:pStyle w:val="ListParagraph"/>
              <w:numPr>
                <w:ilvl w:val="0"/>
                <w:numId w:val="3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Đang thực hiện: </w:t>
            </w:r>
            <w:r w:rsidRPr="00C900C7">
              <w:rPr>
                <w:rFonts w:cs="Times New Roman"/>
                <w:b/>
              </w:rPr>
              <w:t xml:space="preserve"> UC</w:t>
            </w:r>
            <w:r w:rsidR="00947112">
              <w:rPr>
                <w:rFonts w:cs="Times New Roman"/>
                <w:b/>
              </w:rPr>
              <w:t>D</w:t>
            </w:r>
            <w:r w:rsidRPr="00C900C7">
              <w:rPr>
                <w:rFonts w:cs="Times New Roman"/>
                <w:b/>
              </w:rPr>
              <w:t>001 - Xem danh sách mặt hàng.</w:t>
            </w:r>
          </w:p>
        </w:tc>
      </w:tr>
      <w:tr w:rsidR="00574881" w:rsidRPr="00C900C7" w14:paraId="31F2A29A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40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429"/>
          <w:trPrChange w:id="41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42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9BC8D47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43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44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574881" w:rsidRPr="00C900C7" w14:paraId="53F09B16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1184A447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4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289EF63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4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755834DB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4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574881" w:rsidRPr="00C900C7" w14:paraId="2E7AF8BD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507A79A0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4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0598D8C7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4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53C1021D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tính năng </w:t>
                  </w:r>
                  <w:r w:rsidRPr="00C900C7">
                    <w:rPr>
                      <w:rFonts w:cs="Times New Roman"/>
                      <w:b/>
                    </w:rPr>
                    <w:t xml:space="preserve"> Tìm kiếm mặt hàng</w:t>
                  </w:r>
                </w:p>
              </w:tc>
            </w:tr>
            <w:tr w:rsidR="00574881" w:rsidRPr="00C900C7" w14:paraId="0974B8F6" w14:textId="77777777" w:rsidTr="00FB33BB">
              <w:tblPrEx>
                <w:tblW w:w="0" w:type="auto"/>
                <w:tblPrExChange w:id="50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51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52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3EA53B35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5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54" w:author="User" w:date="2020-12-04T14:13:00Z">
                    <w:tcPr>
                      <w:tcW w:w="1959" w:type="dxa"/>
                    </w:tcPr>
                  </w:tcPrChange>
                </w:tcPr>
                <w:p w14:paraId="63DD4435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5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56" w:author="User" w:date="2020-12-04T14:13:00Z">
                    <w:tcPr>
                      <w:tcW w:w="2434" w:type="dxa"/>
                    </w:tcPr>
                  </w:tcPrChange>
                </w:tcPr>
                <w:p w14:paraId="3A8E8AEF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Pr="00C900C7">
                    <w:rPr>
                      <w:rFonts w:cs="Times New Roman"/>
                      <w:b/>
                    </w:rPr>
                    <w:t xml:space="preserve"> Tìm kiếm mặt hàng</w:t>
                  </w:r>
                </w:p>
              </w:tc>
            </w:tr>
            <w:tr w:rsidR="00574881" w:rsidRPr="00C900C7" w14:paraId="620A8970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5DE86971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534" w:type="dxa"/>
                </w:tcPr>
                <w:p w14:paraId="3821F71B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0A11A599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b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Nhập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tên mặt hàng</w:t>
                  </w:r>
                </w:p>
              </w:tc>
            </w:tr>
            <w:tr w:rsidR="00574881" w:rsidRPr="00C900C7" w14:paraId="22D8D683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494789FE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534" w:type="dxa"/>
                </w:tcPr>
                <w:p w14:paraId="5885BC39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1D92C694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Kiểm tra thông tin tìm kiếm đã có chưa</w:t>
                  </w:r>
                </w:p>
              </w:tc>
            </w:tr>
            <w:tr w:rsidR="00574881" w:rsidRPr="00C900C7" w14:paraId="286ECCDA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73AA22A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5 </w:t>
                  </w:r>
                </w:p>
              </w:tc>
              <w:tc>
                <w:tcPr>
                  <w:tcW w:w="1534" w:type="dxa"/>
                </w:tcPr>
                <w:p w14:paraId="610029F2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5E561BA1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Tìm kiếm những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mặt hàng 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được lưu trữ trong hệ thống thỏa mãn thông tin tìm kiếm</w:t>
                  </w:r>
                </w:p>
              </w:tc>
            </w:tr>
            <w:tr w:rsidR="00574881" w:rsidRPr="00C900C7" w14:paraId="21CF02B2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3DB5871C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534" w:type="dxa"/>
                </w:tcPr>
                <w:p w14:paraId="780D14AF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28DF83C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danh sách các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mặt hàng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 thỏa mãn</w:t>
                  </w:r>
                </w:p>
              </w:tc>
            </w:tr>
          </w:tbl>
          <w:p w14:paraId="1DA7303F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74881" w:rsidRPr="00C900C7" w14:paraId="6B1D4FF1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4454ACE3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7F794A1E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574881" w:rsidRPr="00C900C7" w14:paraId="0577CFA1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90B1E2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57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574881" w:rsidRPr="00C900C7" w14:paraId="01A3D730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70050324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5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0B566654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5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0CA06DE0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6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574881" w:rsidRPr="00C900C7" w14:paraId="316D51FF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0582F162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6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654" w:type="dxa"/>
                </w:tcPr>
                <w:p w14:paraId="0B72DEC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6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14:paraId="50D90A4F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Chưa nhập thông tin tìm kiếm</w:t>
                  </w:r>
                </w:p>
              </w:tc>
            </w:tr>
            <w:tr w:rsidR="00574881" w:rsidRPr="00C900C7" w14:paraId="2DCF31FE" w14:textId="77777777" w:rsidTr="00FB33BB">
              <w:tblPrEx>
                <w:tblW w:w="0" w:type="auto"/>
                <w:tblPrExChange w:id="63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196"/>
                <w:trPrChange w:id="64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65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49EF72C3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6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6a</w:t>
                  </w:r>
                </w:p>
              </w:tc>
              <w:tc>
                <w:tcPr>
                  <w:tcW w:w="1654" w:type="dxa"/>
                  <w:tcPrChange w:id="67" w:author="User" w:date="2020-12-04T14:13:00Z">
                    <w:tcPr>
                      <w:tcW w:w="1959" w:type="dxa"/>
                    </w:tcPr>
                  </w:tcPrChange>
                </w:tcPr>
                <w:p w14:paraId="0212757D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6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69" w:author="User" w:date="2020-12-04T14:13:00Z">
                    <w:tcPr>
                      <w:tcW w:w="2434" w:type="dxa"/>
                    </w:tcPr>
                  </w:tcPrChange>
                </w:tcPr>
                <w:p w14:paraId="1931FD4D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b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Không tìm thấy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 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mặt hàng phù hợp</w:t>
                  </w:r>
                </w:p>
              </w:tc>
            </w:tr>
          </w:tbl>
          <w:p w14:paraId="00BD9E8A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74881" w:rsidRPr="00C900C7" w14:paraId="3DA89586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0650F81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010C029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Hệ thống hiển thị giao diện Danh sách khách hàng</w:t>
            </w:r>
          </w:p>
        </w:tc>
      </w:tr>
      <w:tr w:rsidR="00574881" w:rsidRPr="00C900C7" w14:paraId="4E7B85C0" w14:textId="77777777" w:rsidTr="00FB33BB">
        <w:trPr>
          <w:trHeight w:val="503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77D0B1A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31F9A9E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C900C7">
              <w:rPr>
                <w:rFonts w:eastAsia="Times New Roman" w:cs="Times New Roman"/>
                <w:bCs/>
                <w:noProof/>
              </w:rPr>
              <w:t>Không</w:t>
            </w:r>
          </w:p>
        </w:tc>
      </w:tr>
    </w:tbl>
    <w:p w14:paraId="3379C942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  <w:color w:val="5B9BD5" w:themeColor="accent5"/>
        </w:rPr>
      </w:pPr>
    </w:p>
    <w:p w14:paraId="622AB4F4" w14:textId="005E43CC" w:rsidR="00574881" w:rsidRPr="00C900C7" w:rsidRDefault="00574881" w:rsidP="005D59AA">
      <w:pPr>
        <w:pStyle w:val="heading3"/>
        <w:numPr>
          <w:ilvl w:val="2"/>
          <w:numId w:val="12"/>
        </w:numPr>
      </w:pPr>
      <w:bookmarkStart w:id="70" w:name="_Toc73265950"/>
      <w:r w:rsidRPr="00C900C7">
        <w:t>UC</w:t>
      </w:r>
      <w:r w:rsidR="00947112">
        <w:t>D</w:t>
      </w:r>
      <w:r w:rsidRPr="00C900C7">
        <w:t>004: Xóa mặt hàng.</w:t>
      </w:r>
      <w:bookmarkEnd w:id="70"/>
    </w:p>
    <w:p w14:paraId="1B6CD587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71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574881" w:rsidRPr="00C900C7" w14:paraId="50E00215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9484A33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5535C2C" w14:textId="441BAD88" w:rsidR="00574881" w:rsidRPr="00C900C7" w:rsidRDefault="00574881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 w:rsidR="00947112">
              <w:rPr>
                <w:rFonts w:cs="Times New Roman"/>
              </w:rPr>
              <w:t>D</w:t>
            </w:r>
            <w:r w:rsidRPr="00C900C7">
              <w:rPr>
                <w:rFonts w:cs="Times New Roman"/>
              </w:rPr>
              <w:t>004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A03CF11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F2B72CD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Xóa mặt hàng</w:t>
            </w:r>
          </w:p>
        </w:tc>
      </w:tr>
      <w:tr w:rsidR="00574881" w:rsidRPr="00C900C7" w14:paraId="1B8FC8C7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CB0C7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69145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574881" w:rsidRPr="00C900C7" w14:paraId="69817806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616436C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F256ADD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Xóa mặt hàng</w:t>
            </w:r>
          </w:p>
        </w:tc>
      </w:tr>
      <w:tr w:rsidR="00574881" w:rsidRPr="00C900C7" w14:paraId="5924D88C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72EB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37B0F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 xml:space="preserve">Chọn tính năng </w:t>
            </w:r>
            <w:r w:rsidRPr="00C900C7">
              <w:rPr>
                <w:rFonts w:cs="Times New Roman"/>
                <w:b/>
              </w:rPr>
              <w:t>Xóa mặt hàng</w:t>
            </w:r>
          </w:p>
        </w:tc>
      </w:tr>
      <w:tr w:rsidR="00574881" w:rsidRPr="00C900C7" w14:paraId="708DE7EC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594547D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67A3340" w14:textId="77777777" w:rsidR="00574881" w:rsidRPr="00C900C7" w:rsidRDefault="00574881" w:rsidP="00574881">
            <w:pPr>
              <w:pStyle w:val="ListParagraph"/>
              <w:numPr>
                <w:ilvl w:val="0"/>
                <w:numId w:val="3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lý.</w:t>
            </w:r>
          </w:p>
          <w:p w14:paraId="290CF133" w14:textId="6235F159" w:rsidR="00574881" w:rsidRPr="00C900C7" w:rsidRDefault="00574881" w:rsidP="00574881">
            <w:pPr>
              <w:pStyle w:val="ListParagraph"/>
              <w:numPr>
                <w:ilvl w:val="0"/>
                <w:numId w:val="3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Đang thực hiện: </w:t>
            </w:r>
            <w:r w:rsidRPr="00C900C7">
              <w:rPr>
                <w:rFonts w:cs="Times New Roman"/>
                <w:b/>
              </w:rPr>
              <w:t xml:space="preserve">  UC</w:t>
            </w:r>
            <w:r w:rsidR="00947112">
              <w:rPr>
                <w:rFonts w:cs="Times New Roman"/>
                <w:b/>
              </w:rPr>
              <w:t>D</w:t>
            </w:r>
            <w:r w:rsidRPr="00C900C7">
              <w:rPr>
                <w:rFonts w:cs="Times New Roman"/>
                <w:b/>
              </w:rPr>
              <w:t>002 - Xem thông tin chi tiết mặt hàng</w:t>
            </w:r>
          </w:p>
        </w:tc>
      </w:tr>
      <w:tr w:rsidR="00574881" w:rsidRPr="00C900C7" w14:paraId="0754BC7B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72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429"/>
          <w:trPrChange w:id="73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74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F0743FF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75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76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574881" w:rsidRPr="00C900C7" w14:paraId="3774347C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24C83979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7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3051946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7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44B6E4CC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7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574881" w:rsidRPr="00C900C7" w14:paraId="75B69F43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000E52BE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8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4088E065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8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5E156453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Chọn</w:t>
                  </w:r>
                  <w:r w:rsidRPr="00C900C7">
                    <w:rPr>
                      <w:rFonts w:eastAsia="Times New Roman" w:cs="Times New Roman"/>
                      <w:noProof/>
                    </w:rPr>
                    <w:t xml:space="preserve"> tính năng</w:t>
                  </w:r>
                  <w:r w:rsidRPr="00C900C7">
                    <w:rPr>
                      <w:rFonts w:cs="Times New Roman"/>
                      <w:b/>
                    </w:rPr>
                    <w:t xml:space="preserve">  Xóa mặt hàng</w:t>
                  </w:r>
                </w:p>
              </w:tc>
            </w:tr>
            <w:tr w:rsidR="00574881" w:rsidRPr="00C900C7" w14:paraId="1473ECA9" w14:textId="77777777" w:rsidTr="00FB33BB">
              <w:tblPrEx>
                <w:tblW w:w="0" w:type="auto"/>
                <w:tblPrExChange w:id="82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83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84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7A08C8BE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8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86" w:author="User" w:date="2020-12-04T14:13:00Z">
                    <w:tcPr>
                      <w:tcW w:w="1959" w:type="dxa"/>
                    </w:tcPr>
                  </w:tcPrChange>
                </w:tcPr>
                <w:p w14:paraId="3E0A2785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8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88" w:author="User" w:date="2020-12-04T14:13:00Z">
                    <w:tcPr>
                      <w:tcW w:w="2434" w:type="dxa"/>
                    </w:tcPr>
                  </w:tcPrChange>
                </w:tcPr>
                <w:p w14:paraId="269AF4F5" w14:textId="77777777" w:rsidR="00574881" w:rsidRPr="00C900C7" w:rsidRDefault="00574881" w:rsidP="008A26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câu hỏi: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C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ó chắc chắn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 muốn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 xml:space="preserve"> xóa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mặt hàng[Tên mặt hàng]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?</w:t>
                  </w:r>
                </w:p>
                <w:p w14:paraId="21B4141A" w14:textId="77777777" w:rsidR="00574881" w:rsidRPr="00C900C7" w:rsidRDefault="00574881" w:rsidP="008A26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Yêu cầu tác nhân: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Nhập lại tên mặt hàng định xóa.</w:t>
                  </w:r>
                </w:p>
              </w:tc>
            </w:tr>
            <w:tr w:rsidR="00574881" w:rsidRPr="00C900C7" w14:paraId="5B27ADD7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3E4AC040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534" w:type="dxa"/>
                </w:tcPr>
                <w:p w14:paraId="54BE1B3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1C26B6CB" w14:textId="77777777" w:rsidR="00574881" w:rsidRPr="00C900C7" w:rsidRDefault="00574881" w:rsidP="008A26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Nhập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tên mặt hàng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.</w:t>
                  </w:r>
                </w:p>
                <w:p w14:paraId="143F4ADD" w14:textId="77777777" w:rsidR="00574881" w:rsidRPr="00C900C7" w:rsidRDefault="00574881" w:rsidP="008A26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Xác nhận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Xóa mặt hàng.</w:t>
                  </w:r>
                </w:p>
              </w:tc>
            </w:tr>
            <w:tr w:rsidR="00574881" w:rsidRPr="00C900C7" w14:paraId="431BEEEC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1C44FBBB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534" w:type="dxa"/>
                </w:tcPr>
                <w:p w14:paraId="1D79FA9F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6B905663" w14:textId="77777777" w:rsidR="00574881" w:rsidRPr="00C900C7" w:rsidRDefault="00574881" w:rsidP="008A26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Xóa mặt hàng khỏi hệ thống.</w:t>
                  </w:r>
                </w:p>
                <w:p w14:paraId="1B4F0FC0" w14:textId="77777777" w:rsidR="00574881" w:rsidRPr="00C900C7" w:rsidRDefault="00574881" w:rsidP="008A26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Thông báo: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Xóa mặt hàng thành công.</w:t>
                  </w:r>
                </w:p>
              </w:tc>
            </w:tr>
          </w:tbl>
          <w:p w14:paraId="21A9BA17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74881" w:rsidRPr="00C900C7" w14:paraId="777DA754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58CF7008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2909C956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574881" w:rsidRPr="00C900C7" w14:paraId="1FAEAF7D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A893F79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</w:tblGrid>
            <w:tr w:rsidR="00574881" w:rsidRPr="00C900C7" w14:paraId="2347110D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6E54C578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8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4528757E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9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3C304801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9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574881" w:rsidRPr="00C900C7" w14:paraId="0EF51836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7865EC85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4a</w:t>
                  </w:r>
                </w:p>
              </w:tc>
              <w:tc>
                <w:tcPr>
                  <w:tcW w:w="1534" w:type="dxa"/>
                </w:tcPr>
                <w:p w14:paraId="792FB17C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thông</w:t>
                  </w:r>
                </w:p>
              </w:tc>
              <w:tc>
                <w:tcPr>
                  <w:tcW w:w="3744" w:type="dxa"/>
                </w:tcPr>
                <w:p w14:paraId="35B8D5F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tên mặt hàng không khớp</w:t>
                  </w:r>
                </w:p>
              </w:tc>
            </w:tr>
          </w:tbl>
          <w:p w14:paraId="6BAE7AEC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74881" w:rsidRPr="00C900C7" w14:paraId="1842C5A0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B8F1CB7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C4D44D7" w14:textId="77777777" w:rsidR="00574881" w:rsidRPr="00C900C7" w:rsidRDefault="00574881" w:rsidP="00574881">
            <w:pPr>
              <w:pStyle w:val="ListParagraph"/>
              <w:numPr>
                <w:ilvl w:val="0"/>
                <w:numId w:val="3"/>
              </w:numPr>
              <w:spacing w:before="120" w:after="240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Hệ thống xóa mặt hàng.</w:t>
            </w:r>
          </w:p>
          <w:p w14:paraId="0B56B3F7" w14:textId="77777777" w:rsidR="00574881" w:rsidRPr="00C900C7" w:rsidRDefault="00574881" w:rsidP="00574881">
            <w:pPr>
              <w:pStyle w:val="ListParagraph"/>
              <w:numPr>
                <w:ilvl w:val="0"/>
                <w:numId w:val="3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lastRenderedPageBreak/>
              <w:t xml:space="preserve">Hệ thống thông báo: </w:t>
            </w:r>
            <w:r w:rsidRPr="00C900C7">
              <w:rPr>
                <w:rFonts w:eastAsia="Times New Roman" w:cs="Times New Roman"/>
                <w:b/>
                <w:noProof/>
              </w:rPr>
              <w:t>Xóa mặt hàng thành công.</w:t>
            </w:r>
          </w:p>
        </w:tc>
      </w:tr>
      <w:tr w:rsidR="00574881" w:rsidRPr="00C900C7" w14:paraId="7C465EB5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54A45C1F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406EF8AA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C900C7">
              <w:rPr>
                <w:rFonts w:eastAsia="Times New Roman" w:cs="Times New Roman"/>
                <w:bCs/>
                <w:noProof/>
              </w:rPr>
              <w:t>Không</w:t>
            </w:r>
          </w:p>
        </w:tc>
      </w:tr>
    </w:tbl>
    <w:p w14:paraId="411236FF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72D4B4C4" w14:textId="1725F9D4" w:rsidR="00574881" w:rsidRPr="00C900C7" w:rsidRDefault="00574881" w:rsidP="005D59AA">
      <w:pPr>
        <w:pStyle w:val="heading3"/>
        <w:numPr>
          <w:ilvl w:val="2"/>
          <w:numId w:val="13"/>
        </w:numPr>
      </w:pPr>
      <w:bookmarkStart w:id="92" w:name="_Toc73265951"/>
      <w:r w:rsidRPr="00C900C7">
        <w:t>UC</w:t>
      </w:r>
      <w:r w:rsidR="00947112">
        <w:t>D</w:t>
      </w:r>
      <w:r w:rsidRPr="00C900C7">
        <w:t>005: Cập nhật mặt hàng.</w:t>
      </w:r>
      <w:bookmarkEnd w:id="92"/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93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574881" w:rsidRPr="00C900C7" w14:paraId="3575A87F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527C520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1C25BA1" w14:textId="12D37465" w:rsidR="00574881" w:rsidRPr="00C900C7" w:rsidRDefault="00574881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 w:rsidR="00947112">
              <w:rPr>
                <w:rFonts w:cs="Times New Roman"/>
              </w:rPr>
              <w:t>D</w:t>
            </w:r>
            <w:r w:rsidRPr="00C900C7">
              <w:rPr>
                <w:rFonts w:cs="Times New Roman"/>
              </w:rPr>
              <w:t>005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84204C1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7BD5513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Cập nhật mặt hàng</w:t>
            </w:r>
          </w:p>
        </w:tc>
      </w:tr>
      <w:tr w:rsidR="00574881" w:rsidRPr="00C900C7" w14:paraId="7C1256A0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DEDDE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B66C4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574881" w:rsidRPr="00C900C7" w14:paraId="4A2120BB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69227C4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00C7CEC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cs="Times New Roman"/>
              </w:rPr>
              <w:t>Cập nhật mặt hàng</w:t>
            </w:r>
          </w:p>
        </w:tc>
      </w:tr>
      <w:tr w:rsidR="00574881" w:rsidRPr="00C900C7" w14:paraId="5E29B72F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18C35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CCB23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 xml:space="preserve">Chọn tính năng </w:t>
            </w:r>
            <w:r w:rsidRPr="00C900C7">
              <w:rPr>
                <w:rFonts w:cs="Times New Roman"/>
                <w:b/>
              </w:rPr>
              <w:t xml:space="preserve"> Cập nhật mặt hàng</w:t>
            </w:r>
          </w:p>
        </w:tc>
      </w:tr>
      <w:tr w:rsidR="00574881" w:rsidRPr="00C900C7" w14:paraId="1EA809C8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1656C21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AF1F09A" w14:textId="77777777" w:rsidR="00574881" w:rsidRPr="00C900C7" w:rsidRDefault="00574881" w:rsidP="00574881">
            <w:pPr>
              <w:pStyle w:val="ListParagraph"/>
              <w:numPr>
                <w:ilvl w:val="0"/>
                <w:numId w:val="4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với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</w:t>
            </w:r>
          </w:p>
        </w:tc>
      </w:tr>
      <w:tr w:rsidR="00574881" w:rsidRPr="00C900C7" w14:paraId="5465DB78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94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2604"/>
          <w:trPrChange w:id="95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96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F8C07B9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97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98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574881" w:rsidRPr="00C900C7" w14:paraId="73467F3E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2A112009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9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6E06B09A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0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11B1F667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0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574881" w:rsidRPr="00C900C7" w14:paraId="10100A69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728C65B5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0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0F26B815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0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5B70C3AF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tính năng </w:t>
                  </w:r>
                  <w:r w:rsidRPr="00C900C7">
                    <w:rPr>
                      <w:rFonts w:cs="Times New Roman"/>
                      <w:b/>
                    </w:rPr>
                    <w:t xml:space="preserve">  Cập nhật mặt hàng</w:t>
                  </w:r>
                </w:p>
              </w:tc>
            </w:tr>
            <w:tr w:rsidR="00574881" w:rsidRPr="00C900C7" w14:paraId="252A8FCD" w14:textId="77777777" w:rsidTr="00FB33BB">
              <w:tblPrEx>
                <w:tblW w:w="0" w:type="auto"/>
                <w:tblPrExChange w:id="104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05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06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526C1EF5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0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108" w:author="User" w:date="2020-12-04T14:13:00Z">
                    <w:tcPr>
                      <w:tcW w:w="1959" w:type="dxa"/>
                    </w:tcPr>
                  </w:tcPrChange>
                </w:tcPr>
                <w:p w14:paraId="18EC7B6B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0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110" w:author="User" w:date="2020-12-04T14:13:00Z">
                    <w:tcPr>
                      <w:tcW w:w="2434" w:type="dxa"/>
                    </w:tcPr>
                  </w:tcPrChange>
                </w:tcPr>
                <w:p w14:paraId="43476640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Pr="00C900C7">
                    <w:rPr>
                      <w:rFonts w:cs="Times New Roman"/>
                      <w:b/>
                    </w:rPr>
                    <w:t xml:space="preserve">  Cập nhật mặt hàng</w:t>
                  </w:r>
                </w:p>
              </w:tc>
            </w:tr>
            <w:tr w:rsidR="00574881" w:rsidRPr="00C900C7" w14:paraId="6DA3ECC2" w14:textId="77777777" w:rsidTr="00FB33BB">
              <w:tblPrEx>
                <w:tblW w:w="0" w:type="auto"/>
                <w:tblPrExChange w:id="111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12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13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6CDB6A2F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1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534" w:type="dxa"/>
                  <w:tcPrChange w:id="115" w:author="User" w:date="2020-12-04T14:13:00Z">
                    <w:tcPr>
                      <w:tcW w:w="1959" w:type="dxa"/>
                    </w:tcPr>
                  </w:tcPrChange>
                </w:tcPr>
                <w:p w14:paraId="38858E8D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1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  <w:tcPrChange w:id="117" w:author="User" w:date="2020-12-04T14:13:00Z">
                    <w:tcPr>
                      <w:tcW w:w="2434" w:type="dxa"/>
                    </w:tcPr>
                  </w:tcPrChange>
                </w:tcPr>
                <w:p w14:paraId="76BA8C43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Nhập/thay đổi thông tin</w:t>
                  </w: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574881" w:rsidRPr="00C900C7" w14:paraId="4ECA511A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44BEC995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534" w:type="dxa"/>
                </w:tcPr>
                <w:p w14:paraId="664843C0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7D5C08CB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574881" w:rsidRPr="00C900C7" w14:paraId="2295F545" w14:textId="77777777" w:rsidTr="00FB33BB">
              <w:tblPrEx>
                <w:tblW w:w="0" w:type="auto"/>
                <w:tblPrExChange w:id="118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19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20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429627F0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2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5 </w:t>
                  </w:r>
                </w:p>
              </w:tc>
              <w:tc>
                <w:tcPr>
                  <w:tcW w:w="1534" w:type="dxa"/>
                  <w:tcPrChange w:id="122" w:author="User" w:date="2020-12-04T14:13:00Z">
                    <w:tcPr>
                      <w:tcW w:w="1959" w:type="dxa"/>
                    </w:tcPr>
                  </w:tcPrChange>
                </w:tcPr>
                <w:p w14:paraId="158705B2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2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  <w:tcPrChange w:id="124" w:author="User" w:date="2020-12-04T14:13:00Z">
                    <w:tcPr>
                      <w:tcW w:w="2434" w:type="dxa"/>
                    </w:tcPr>
                  </w:tcPrChange>
                </w:tcPr>
                <w:p w14:paraId="77F23987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Xác nhận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Cập nhật mặt hàng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  <w:tr w:rsidR="00574881" w:rsidRPr="00C900C7" w14:paraId="24FDA895" w14:textId="77777777" w:rsidTr="00FB33BB">
              <w:tblPrEx>
                <w:tblW w:w="0" w:type="auto"/>
                <w:tblPrExChange w:id="125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26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27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6DEF0A0B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2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534" w:type="dxa"/>
                  <w:tcPrChange w:id="129" w:author="User" w:date="2020-12-04T14:13:00Z">
                    <w:tcPr>
                      <w:tcW w:w="1959" w:type="dxa"/>
                    </w:tcPr>
                  </w:tcPrChange>
                </w:tcPr>
                <w:p w14:paraId="066127C2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3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131" w:author="User" w:date="2020-12-04T14:13:00Z">
                    <w:tcPr>
                      <w:tcW w:w="2434" w:type="dxa"/>
                    </w:tcPr>
                  </w:tcPrChange>
                </w:tcPr>
                <w:p w14:paraId="583EF659" w14:textId="77777777" w:rsidR="00574881" w:rsidRPr="00C900C7" w:rsidRDefault="00574881" w:rsidP="008A26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Cập nhật thông tin cho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 xml:space="preserve">mặt hàng. </w:t>
                  </w:r>
                </w:p>
                <w:p w14:paraId="027D8901" w14:textId="77777777" w:rsidR="00574881" w:rsidRPr="00C900C7" w:rsidRDefault="00574881" w:rsidP="008A26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Thông báo: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Cập nhật thông tin thành công</w:t>
                  </w:r>
                  <w:r w:rsidRPr="00C900C7">
                    <w:rPr>
                      <w:rFonts w:eastAsia="Times New Roman"/>
                      <w:noProof/>
                    </w:rPr>
                    <w:t>.</w:t>
                  </w:r>
                </w:p>
              </w:tc>
            </w:tr>
          </w:tbl>
          <w:p w14:paraId="32391EF8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74881" w:rsidRPr="00C900C7" w14:paraId="22620E23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62A18074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68C9D7A0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574881" w:rsidRPr="00C900C7" w14:paraId="17396609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6C5159B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1654"/>
              <w:gridCol w:w="3712"/>
            </w:tblGrid>
            <w:tr w:rsidR="00574881" w:rsidRPr="00C900C7" w14:paraId="66924CC0" w14:textId="77777777" w:rsidTr="00FB33BB">
              <w:trPr>
                <w:trHeight w:val="156"/>
              </w:trPr>
              <w:tc>
                <w:tcPr>
                  <w:tcW w:w="665" w:type="dxa"/>
                  <w:shd w:val="clear" w:color="auto" w:fill="B4C6E7" w:themeFill="accent1" w:themeFillTint="66"/>
                </w:tcPr>
                <w:p w14:paraId="71DA9A52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6A5F32C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67" w:type="dxa"/>
                  <w:shd w:val="clear" w:color="auto" w:fill="B4C6E7" w:themeFill="accent1" w:themeFillTint="66"/>
                </w:tcPr>
                <w:p w14:paraId="612BC0DA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574881" w:rsidRPr="00C900C7" w14:paraId="5FDBF10D" w14:textId="77777777" w:rsidTr="00FB33BB">
              <w:trPr>
                <w:trHeight w:val="322"/>
              </w:trPr>
              <w:tc>
                <w:tcPr>
                  <w:tcW w:w="665" w:type="dxa"/>
                  <w:shd w:val="clear" w:color="auto" w:fill="FFFFFF" w:themeFill="background1"/>
                </w:tcPr>
                <w:p w14:paraId="15974EA0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534" w:type="dxa"/>
                  <w:shd w:val="clear" w:color="auto" w:fill="FFFFFF" w:themeFill="background1"/>
                </w:tcPr>
                <w:p w14:paraId="68B000AD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67" w:type="dxa"/>
                  <w:shd w:val="clear" w:color="auto" w:fill="FFFFFF" w:themeFill="background1"/>
                </w:tcPr>
                <w:p w14:paraId="4316E1A9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Thông tin không hợp lệ</w:t>
                  </w:r>
                </w:p>
              </w:tc>
            </w:tr>
          </w:tbl>
          <w:p w14:paraId="13BB65B4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74881" w:rsidRPr="00C900C7" w14:paraId="7829F628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00C313A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EC93C43" w14:textId="77777777" w:rsidR="00574881" w:rsidRPr="00C900C7" w:rsidRDefault="00574881" w:rsidP="00574881">
            <w:pPr>
              <w:pStyle w:val="ListParagraph"/>
              <w:numPr>
                <w:ilvl w:val="0"/>
                <w:numId w:val="3"/>
              </w:numPr>
              <w:spacing w:before="120" w:after="240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thông cập nhật thông tin cho </w:t>
            </w:r>
            <w:r w:rsidRPr="00C900C7">
              <w:rPr>
                <w:rFonts w:eastAsia="Times New Roman" w:cs="Times New Roman"/>
                <w:b/>
                <w:noProof/>
              </w:rPr>
              <w:t xml:space="preserve">mặt hàng. </w:t>
            </w:r>
          </w:p>
          <w:p w14:paraId="4919A70A" w14:textId="77777777" w:rsidR="00574881" w:rsidRPr="00C900C7" w:rsidRDefault="00574881" w:rsidP="00574881">
            <w:pPr>
              <w:pStyle w:val="ListParagraph"/>
              <w:numPr>
                <w:ilvl w:val="0"/>
                <w:numId w:val="3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lastRenderedPageBreak/>
              <w:t xml:space="preserve">Hệ thống thông báo: </w:t>
            </w:r>
            <w:r w:rsidRPr="00C900C7">
              <w:rPr>
                <w:rFonts w:eastAsia="Times New Roman" w:cs="Times New Roman"/>
                <w:b/>
                <w:noProof/>
              </w:rPr>
              <w:t>Cập nhật thông tin thành công</w:t>
            </w:r>
            <w:r w:rsidRPr="00C900C7">
              <w:rPr>
                <w:rFonts w:eastAsia="Times New Roman" w:cs="Times New Roman"/>
                <w:noProof/>
              </w:rPr>
              <w:t>.</w:t>
            </w:r>
          </w:p>
        </w:tc>
      </w:tr>
      <w:tr w:rsidR="00574881" w:rsidRPr="00C900C7" w14:paraId="4F6719E7" w14:textId="77777777" w:rsidTr="00FB33BB">
        <w:trPr>
          <w:trHeight w:val="89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CD56054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4"/>
              <w:gridCol w:w="4393"/>
            </w:tblGrid>
            <w:tr w:rsidR="00574881" w:rsidRPr="00C900C7" w14:paraId="42573EC4" w14:textId="77777777" w:rsidTr="00FB33BB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20DD63D7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684BE32E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574881" w:rsidRPr="00C900C7" w14:paraId="1898F84C" w14:textId="77777777" w:rsidTr="00FB33BB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280FC3FD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V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005-1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7FDE9221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Sự kiện 3, 4 xảy ra đồng thời</w:t>
                  </w:r>
                </w:p>
              </w:tc>
            </w:tr>
          </w:tbl>
          <w:p w14:paraId="3F7A3C46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41598FE7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23F27AB8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285AAA9B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394FB3E8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41B59C94" w14:textId="06A994C8" w:rsidR="00574881" w:rsidRPr="00C900C7" w:rsidRDefault="00574881" w:rsidP="005D59AA">
      <w:pPr>
        <w:pStyle w:val="heading3"/>
        <w:numPr>
          <w:ilvl w:val="2"/>
          <w:numId w:val="14"/>
        </w:numPr>
      </w:pPr>
      <w:bookmarkStart w:id="132" w:name="_Toc73265952"/>
      <w:r w:rsidRPr="00C900C7">
        <w:t>UC</w:t>
      </w:r>
      <w:r w:rsidR="00947112">
        <w:t>D</w:t>
      </w:r>
      <w:r w:rsidRPr="00C900C7">
        <w:t>006: Tạo mặt hàng</w:t>
      </w:r>
      <w:bookmarkEnd w:id="132"/>
    </w:p>
    <w:p w14:paraId="6F44B6AD" w14:textId="77777777" w:rsidR="00574881" w:rsidRPr="00C900C7" w:rsidRDefault="00574881" w:rsidP="00574881">
      <w:pPr>
        <w:pStyle w:val="ListParagraph"/>
        <w:tabs>
          <w:tab w:val="left" w:pos="4080"/>
        </w:tabs>
        <w:rPr>
          <w:rFonts w:cs="Times New Roman"/>
          <w:b/>
        </w:rPr>
      </w:pPr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133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574881" w:rsidRPr="00C900C7" w14:paraId="5DE316DE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A20EDAE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C4AF62B" w14:textId="25F9F741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 w:rsidR="00947112">
              <w:rPr>
                <w:rFonts w:cs="Times New Roman"/>
              </w:rPr>
              <w:t>D</w:t>
            </w:r>
            <w:r w:rsidRPr="00C900C7">
              <w:rPr>
                <w:rFonts w:cs="Times New Roman"/>
              </w:rPr>
              <w:t>006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2D28DD1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2973542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Tạo mặt hàng</w:t>
            </w:r>
          </w:p>
        </w:tc>
      </w:tr>
      <w:tr w:rsidR="00574881" w:rsidRPr="00C900C7" w14:paraId="36140B48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13716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B2B2C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</w:p>
        </w:tc>
      </w:tr>
      <w:tr w:rsidR="00574881" w:rsidRPr="00C900C7" w14:paraId="5F9038B7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A0189E5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813EDA1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Tạo mặt hàng</w:t>
            </w:r>
          </w:p>
        </w:tc>
      </w:tr>
      <w:tr w:rsidR="00574881" w:rsidRPr="00C900C7" w14:paraId="0F13916D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CAEA8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52545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Chọn tính năng </w:t>
            </w:r>
            <w:r w:rsidRPr="00C900C7">
              <w:rPr>
                <w:rFonts w:cs="Times New Roman"/>
                <w:b/>
              </w:rPr>
              <w:t>Tạo mặt hàng</w:t>
            </w:r>
          </w:p>
        </w:tc>
      </w:tr>
      <w:tr w:rsidR="00574881" w:rsidRPr="00C900C7" w14:paraId="74AFB898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CBEAF67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A5BF416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</w:t>
            </w:r>
          </w:p>
        </w:tc>
      </w:tr>
      <w:tr w:rsidR="00574881" w:rsidRPr="00C900C7" w14:paraId="2806EA4C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34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975"/>
          <w:trPrChange w:id="135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136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4499FCC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 chính</w:t>
            </w:r>
          </w:p>
          <w:p w14:paraId="67842342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137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138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574881" w:rsidRPr="00C900C7" w14:paraId="67FF2A85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53498620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3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46AB49B9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4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34381EB7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4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574881" w:rsidRPr="00C900C7" w14:paraId="76A84AC9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430F1A91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4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14:paraId="357AF5E2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4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4937A45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Chọn tính năng</w:t>
                  </w:r>
                  <w:r w:rsidRPr="00C900C7">
                    <w:rPr>
                      <w:rFonts w:cs="Times New Roman"/>
                      <w:b/>
                    </w:rPr>
                    <w:t xml:space="preserve"> Tạo mặt hàng</w:t>
                  </w:r>
                </w:p>
              </w:tc>
            </w:tr>
            <w:tr w:rsidR="00574881" w:rsidRPr="00C900C7" w14:paraId="0D441CC8" w14:textId="77777777" w:rsidTr="00FB33BB">
              <w:tblPrEx>
                <w:tblW w:w="0" w:type="auto"/>
                <w:tblPrExChange w:id="144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45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46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3149EF2A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4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654" w:type="dxa"/>
                  <w:tcPrChange w:id="148" w:author="User" w:date="2020-12-04T14:13:00Z">
                    <w:tcPr>
                      <w:tcW w:w="1959" w:type="dxa"/>
                    </w:tcPr>
                  </w:tcPrChange>
                </w:tcPr>
                <w:p w14:paraId="7C68F8B1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4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150" w:author="User" w:date="2020-12-04T14:13:00Z">
                    <w:tcPr>
                      <w:tcW w:w="2434" w:type="dxa"/>
                    </w:tcPr>
                  </w:tcPrChange>
                </w:tcPr>
                <w:p w14:paraId="6219A7B8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Pr="00C900C7">
                    <w:rPr>
                      <w:rFonts w:cs="Times New Roman"/>
                      <w:b/>
                    </w:rPr>
                    <w:t>Tạo mặt hàng</w:t>
                  </w:r>
                </w:p>
              </w:tc>
            </w:tr>
            <w:tr w:rsidR="00574881" w:rsidRPr="00C900C7" w14:paraId="528C42A9" w14:textId="77777777" w:rsidTr="00FB33BB">
              <w:tblPrEx>
                <w:tblW w:w="0" w:type="auto"/>
                <w:tblPrExChange w:id="151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52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53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0910DD75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5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654" w:type="dxa"/>
                  <w:tcPrChange w:id="155" w:author="User" w:date="2020-12-04T14:13:00Z">
                    <w:tcPr>
                      <w:tcW w:w="1959" w:type="dxa"/>
                    </w:tcPr>
                  </w:tcPrChange>
                </w:tcPr>
                <w:p w14:paraId="670C78D7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5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  <w:tcPrChange w:id="157" w:author="User" w:date="2020-12-04T14:13:00Z">
                    <w:tcPr>
                      <w:tcW w:w="2434" w:type="dxa"/>
                    </w:tcPr>
                  </w:tcPrChange>
                </w:tcPr>
                <w:p w14:paraId="6484B7CE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Nhập thông tin mặt hàng </w:t>
                  </w:r>
                  <w:r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574881" w:rsidRPr="00C900C7" w14:paraId="1F5D5BBD" w14:textId="77777777" w:rsidTr="00FB33BB">
              <w:tblPrEx>
                <w:tblW w:w="0" w:type="auto"/>
                <w:tblPrExChange w:id="158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59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60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69E62BA7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6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654" w:type="dxa"/>
                  <w:tcPrChange w:id="162" w:author="User" w:date="2020-12-04T14:13:00Z">
                    <w:tcPr>
                      <w:tcW w:w="1959" w:type="dxa"/>
                    </w:tcPr>
                  </w:tcPrChange>
                </w:tcPr>
                <w:p w14:paraId="3E2592D7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6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164" w:author="User" w:date="2020-12-04T14:13:00Z">
                    <w:tcPr>
                      <w:tcW w:w="2434" w:type="dxa"/>
                    </w:tcPr>
                  </w:tcPrChange>
                </w:tcPr>
                <w:p w14:paraId="427F0E88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574881" w:rsidRPr="00C900C7" w14:paraId="1689C3CC" w14:textId="77777777" w:rsidTr="00FB33BB">
              <w:tblPrEx>
                <w:tblW w:w="0" w:type="auto"/>
                <w:tblPrExChange w:id="165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66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67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5B951D74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6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54" w:type="dxa"/>
                  <w:tcPrChange w:id="169" w:author="User" w:date="2020-12-04T14:13:00Z">
                    <w:tcPr>
                      <w:tcW w:w="1959" w:type="dxa"/>
                    </w:tcPr>
                  </w:tcPrChange>
                </w:tcPr>
                <w:p w14:paraId="0297C309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7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  <w:tcPrChange w:id="171" w:author="User" w:date="2020-12-04T14:13:00Z">
                    <w:tcPr>
                      <w:tcW w:w="2434" w:type="dxa"/>
                    </w:tcPr>
                  </w:tcPrChange>
                </w:tcPr>
                <w:p w14:paraId="1321E639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Xác nhận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Tạo mặt hàng</w:t>
                  </w:r>
                </w:p>
              </w:tc>
            </w:tr>
            <w:tr w:rsidR="00574881" w:rsidRPr="00C900C7" w14:paraId="0B80DEFF" w14:textId="77777777" w:rsidTr="00FB33BB">
              <w:tblPrEx>
                <w:tblW w:w="0" w:type="auto"/>
                <w:tblPrExChange w:id="172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73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74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3E291E3C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7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654" w:type="dxa"/>
                  <w:tcPrChange w:id="176" w:author="User" w:date="2020-12-04T14:13:00Z">
                    <w:tcPr>
                      <w:tcW w:w="1959" w:type="dxa"/>
                    </w:tcPr>
                  </w:tcPrChange>
                </w:tcPr>
                <w:p w14:paraId="4A79B552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7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178" w:author="User" w:date="2020-12-04T14:13:00Z">
                    <w:tcPr>
                      <w:tcW w:w="2434" w:type="dxa"/>
                    </w:tcPr>
                  </w:tcPrChange>
                </w:tcPr>
                <w:p w14:paraId="3A2DD63E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Kiểm tra các trường bắt buộc nhưng chưa có thông tin</w:t>
                  </w:r>
                </w:p>
              </w:tc>
            </w:tr>
            <w:tr w:rsidR="00574881" w:rsidRPr="00C900C7" w14:paraId="677AAC04" w14:textId="77777777" w:rsidTr="00FB33BB">
              <w:tblPrEx>
                <w:tblW w:w="0" w:type="auto"/>
                <w:tblPrExChange w:id="179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80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81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69F78146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8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</w:t>
                  </w:r>
                </w:p>
              </w:tc>
              <w:tc>
                <w:tcPr>
                  <w:tcW w:w="1654" w:type="dxa"/>
                  <w:tcPrChange w:id="183" w:author="User" w:date="2020-12-04T14:13:00Z">
                    <w:tcPr>
                      <w:tcW w:w="1959" w:type="dxa"/>
                    </w:tcPr>
                  </w:tcPrChange>
                </w:tcPr>
                <w:p w14:paraId="572753D0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8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185" w:author="User" w:date="2020-12-04T14:13:00Z">
                    <w:tcPr>
                      <w:tcW w:w="2434" w:type="dxa"/>
                    </w:tcPr>
                  </w:tcPrChange>
                </w:tcPr>
                <w:p w14:paraId="1AC7364B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Kiểm tra trùng lặp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tên mặt hàng</w:t>
                  </w:r>
                </w:p>
              </w:tc>
            </w:tr>
            <w:tr w:rsidR="00574881" w:rsidRPr="00C900C7" w14:paraId="399022D8" w14:textId="77777777" w:rsidTr="00FB33BB">
              <w:tblPrEx>
                <w:tblW w:w="0" w:type="auto"/>
                <w:tblPrExChange w:id="186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87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88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68260E4F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8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8</w:t>
                  </w:r>
                </w:p>
              </w:tc>
              <w:tc>
                <w:tcPr>
                  <w:tcW w:w="1654" w:type="dxa"/>
                  <w:tcPrChange w:id="190" w:author="User" w:date="2020-12-04T14:13:00Z">
                    <w:tcPr>
                      <w:tcW w:w="1959" w:type="dxa"/>
                    </w:tcPr>
                  </w:tcPrChange>
                </w:tcPr>
                <w:p w14:paraId="16FFEC61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9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192" w:author="User" w:date="2020-12-04T14:13:00Z">
                    <w:tcPr>
                      <w:tcW w:w="2434" w:type="dxa"/>
                    </w:tcPr>
                  </w:tcPrChange>
                </w:tcPr>
                <w:p w14:paraId="731C0C7E" w14:textId="77777777" w:rsidR="00574881" w:rsidRPr="00C900C7" w:rsidRDefault="00574881" w:rsidP="008A26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Lưu thông tin mặt hàng</w:t>
                  </w:r>
                  <w:r w:rsidRPr="00C900C7">
                    <w:rPr>
                      <w:rFonts w:eastAsia="Times New Roman"/>
                      <w:noProof/>
                    </w:rPr>
                    <w:t>.</w:t>
                  </w:r>
                </w:p>
                <w:p w14:paraId="16183403" w14:textId="77777777" w:rsidR="00574881" w:rsidRPr="00C900C7" w:rsidRDefault="00574881" w:rsidP="008A268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lastRenderedPageBreak/>
                    <w:t xml:space="preserve">Thông báo: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Tạo mặt hàng thành công.</w:t>
                  </w:r>
                </w:p>
              </w:tc>
            </w:tr>
          </w:tbl>
          <w:p w14:paraId="69958472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74881" w:rsidRPr="00C900C7" w14:paraId="23121274" w14:textId="77777777" w:rsidTr="00FB33BB">
        <w:trPr>
          <w:trHeight w:hRule="exact" w:val="550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2C573A21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sự kiện thay thế</w:t>
            </w:r>
          </w:p>
          <w:p w14:paraId="295DD9A2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1072E6EF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574881" w:rsidRPr="00C900C7" w14:paraId="5FA499E0" w14:textId="77777777" w:rsidTr="00FB33BB">
        <w:trPr>
          <w:trHeight w:val="215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75AA564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 thay thế</w:t>
            </w:r>
          </w:p>
          <w:p w14:paraId="3B87981D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(Ngoại lệ)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  <w:tblPrChange w:id="193" w:author="User" w:date="2020-12-04T14:13:00Z">
                <w:tblPr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632"/>
              <w:gridCol w:w="1571"/>
              <w:gridCol w:w="1373"/>
              <w:gridCol w:w="2434"/>
              <w:tblGridChange w:id="194">
                <w:tblGrid>
                  <w:gridCol w:w="360"/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 w:rsidR="00574881" w:rsidRPr="00C900C7" w14:paraId="1B9FE214" w14:textId="77777777" w:rsidTr="00FB33BB">
              <w:trPr>
                <w:trHeight w:val="147"/>
                <w:trPrChange w:id="195" w:author="User" w:date="2020-12-04T14:13:00Z">
                  <w:trPr>
                    <w:trHeight w:val="147"/>
                  </w:trPr>
                </w:trPrChange>
              </w:trPr>
              <w:tc>
                <w:tcPr>
                  <w:tcW w:w="632" w:type="dxa"/>
                  <w:shd w:val="clear" w:color="auto" w:fill="B4C6E7" w:themeFill="accent1" w:themeFillTint="66"/>
                  <w:tcPrChange w:id="196" w:author="User" w:date="2020-12-04T14:13:00Z">
                    <w:tcPr>
                      <w:tcW w:w="583" w:type="dxa"/>
                      <w:shd w:val="clear" w:color="auto" w:fill="B4C6E7" w:themeFill="accent1" w:themeFillTint="66"/>
                    </w:tcPr>
                  </w:tcPrChange>
                </w:tcPr>
                <w:p w14:paraId="5BE35F82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19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71" w:type="dxa"/>
                  <w:shd w:val="clear" w:color="auto" w:fill="B4C6E7" w:themeFill="accent1" w:themeFillTint="66"/>
                  <w:tcPrChange w:id="198" w:author="User" w:date="2020-12-04T14:13:00Z">
                    <w:tcPr>
                      <w:tcW w:w="2944" w:type="dxa"/>
                      <w:gridSpan w:val="3"/>
                      <w:shd w:val="clear" w:color="auto" w:fill="B4C6E7" w:themeFill="accent1" w:themeFillTint="66"/>
                    </w:tcPr>
                  </w:tcPrChange>
                </w:tcPr>
                <w:p w14:paraId="3CD3E94D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199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807" w:type="dxa"/>
                  <w:gridSpan w:val="2"/>
                  <w:shd w:val="clear" w:color="auto" w:fill="B4C6E7" w:themeFill="accent1" w:themeFillTint="66"/>
                  <w:tcPrChange w:id="200" w:author="User" w:date="2020-12-04T14:13:00Z">
                    <w:tcPr>
                      <w:tcW w:w="2434" w:type="dxa"/>
                      <w:gridSpan w:val="2"/>
                      <w:shd w:val="clear" w:color="auto" w:fill="B4C6E7" w:themeFill="accent1" w:themeFillTint="66"/>
                    </w:tcPr>
                  </w:tcPrChange>
                </w:tcPr>
                <w:p w14:paraId="28A9F81B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574881" w:rsidRPr="00C900C7" w14:paraId="1D8A956F" w14:textId="77777777" w:rsidTr="00FB33BB">
              <w:trPr>
                <w:trHeight w:val="303"/>
                <w:trPrChange w:id="201" w:author="User" w:date="2020-12-04T14:13:00Z">
                  <w:trPr>
                    <w:trHeight w:val="303"/>
                  </w:trPr>
                </w:trPrChange>
              </w:trPr>
              <w:tc>
                <w:tcPr>
                  <w:tcW w:w="632" w:type="dxa"/>
                  <w:shd w:val="clear" w:color="auto" w:fill="FFFFFF" w:themeFill="background1"/>
                  <w:tcPrChange w:id="202" w:author="User" w:date="2020-12-04T14:13:00Z">
                    <w:tcPr>
                      <w:tcW w:w="583" w:type="dxa"/>
                      <w:shd w:val="clear" w:color="auto" w:fill="FFFFFF" w:themeFill="background1"/>
                    </w:tcPr>
                  </w:tcPrChange>
                </w:tcPr>
                <w:p w14:paraId="5FB0CA91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0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571" w:type="dxa"/>
                  <w:shd w:val="clear" w:color="auto" w:fill="FFFFFF" w:themeFill="background1"/>
                  <w:tcPrChange w:id="204" w:author="User" w:date="2020-12-04T14:13:00Z">
                    <w:tcPr>
                      <w:tcW w:w="2944" w:type="dxa"/>
                      <w:gridSpan w:val="3"/>
                      <w:shd w:val="clear" w:color="auto" w:fill="FFFFFF" w:themeFill="background1"/>
                    </w:tcPr>
                  </w:tcPrChange>
                </w:tcPr>
                <w:p w14:paraId="1C580A73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05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807" w:type="dxa"/>
                  <w:gridSpan w:val="2"/>
                  <w:shd w:val="clear" w:color="auto" w:fill="FFFFFF" w:themeFill="background1"/>
                  <w:tcPrChange w:id="206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78959539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Thông tin không hợp lệ</w:t>
                  </w:r>
                </w:p>
              </w:tc>
            </w:tr>
            <w:tr w:rsidR="00574881" w:rsidRPr="00C900C7" w14:paraId="12255481" w14:textId="77777777" w:rsidTr="00FB33BB">
              <w:trPr>
                <w:trHeight w:val="303"/>
                <w:trPrChange w:id="207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32" w:type="dxa"/>
                  <w:shd w:val="clear" w:color="auto" w:fill="FFFFFF" w:themeFill="background1"/>
                  <w:tcPrChange w:id="208" w:author="User" w:date="2020-12-04T14:13:00Z">
                    <w:tcPr>
                      <w:tcW w:w="155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68938230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0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7a</w:t>
                  </w:r>
                </w:p>
              </w:tc>
              <w:tc>
                <w:tcPr>
                  <w:tcW w:w="1571" w:type="dxa"/>
                  <w:shd w:val="clear" w:color="auto" w:fill="FFFFFF" w:themeFill="background1"/>
                  <w:tcPrChange w:id="210" w:author="User" w:date="2020-12-04T14:13:00Z">
                    <w:tcPr>
                      <w:tcW w:w="1959" w:type="dxa"/>
                      <w:shd w:val="clear" w:color="auto" w:fill="FFFFFF" w:themeFill="background1"/>
                    </w:tcPr>
                  </w:tcPrChange>
                </w:tcPr>
                <w:p w14:paraId="7DF6547C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11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807" w:type="dxa"/>
                  <w:gridSpan w:val="2"/>
                  <w:shd w:val="clear" w:color="auto" w:fill="FFFFFF" w:themeFill="background1"/>
                  <w:tcPrChange w:id="212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6E140C36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b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Thiếu thông tin bắt buộc</w:t>
                  </w:r>
                </w:p>
              </w:tc>
            </w:tr>
            <w:tr w:rsidR="00574881" w:rsidRPr="00C900C7" w14:paraId="466E031B" w14:textId="77777777" w:rsidTr="00FB33BB">
              <w:trPr>
                <w:trHeight w:val="303"/>
                <w:trPrChange w:id="213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32" w:type="dxa"/>
                  <w:shd w:val="clear" w:color="auto" w:fill="FFFFFF" w:themeFill="background1"/>
                  <w:tcPrChange w:id="214" w:author="User" w:date="2020-12-04T14:13:00Z">
                    <w:tcPr>
                      <w:tcW w:w="155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3D278718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1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8a</w:t>
                  </w:r>
                </w:p>
              </w:tc>
              <w:tc>
                <w:tcPr>
                  <w:tcW w:w="1571" w:type="dxa"/>
                  <w:shd w:val="clear" w:color="auto" w:fill="FFFFFF" w:themeFill="background1"/>
                  <w:tcPrChange w:id="216" w:author="User" w:date="2020-12-04T14:13:00Z">
                    <w:tcPr>
                      <w:tcW w:w="1959" w:type="dxa"/>
                      <w:shd w:val="clear" w:color="auto" w:fill="FFFFFF" w:themeFill="background1"/>
                    </w:tcPr>
                  </w:tcPrChange>
                </w:tcPr>
                <w:p w14:paraId="30768055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17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807" w:type="dxa"/>
                  <w:gridSpan w:val="2"/>
                  <w:shd w:val="clear" w:color="auto" w:fill="FFFFFF" w:themeFill="background1"/>
                  <w:tcPrChange w:id="218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4D2603D6" w14:textId="77777777" w:rsidR="00574881" w:rsidRPr="00C900C7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b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Mặt hàng đã tồn tại</w:t>
                  </w:r>
                </w:p>
              </w:tc>
            </w:tr>
            <w:tr w:rsidR="00574881" w:rsidRPr="00C900C7" w:rsidDel="00393F73" w14:paraId="26B440ED" w14:textId="77777777" w:rsidTr="00FB33BB">
              <w:trPr>
                <w:trHeight w:val="303"/>
                <w:del w:id="219" w:author="User" w:date="2020-12-04T14:12:00Z"/>
                <w:trPrChange w:id="220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32" w:type="dxa"/>
                  <w:shd w:val="clear" w:color="auto" w:fill="FFFFFF" w:themeFill="background1"/>
                  <w:tcPrChange w:id="221" w:author="User" w:date="2020-12-04T14:13:00Z">
                    <w:tcPr>
                      <w:tcW w:w="155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0579FEE6" w14:textId="77777777" w:rsidR="00574881" w:rsidRPr="00C900C7" w:rsidDel="00393F73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222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223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5aa</w:delText>
                    </w:r>
                  </w:del>
                </w:p>
              </w:tc>
              <w:tc>
                <w:tcPr>
                  <w:tcW w:w="2944" w:type="dxa"/>
                  <w:gridSpan w:val="2"/>
                  <w:shd w:val="clear" w:color="auto" w:fill="FFFFFF" w:themeFill="background1"/>
                  <w:tcPrChange w:id="224" w:author="User" w:date="2020-12-04T14:13:00Z">
                    <w:tcPr>
                      <w:tcW w:w="1959" w:type="dxa"/>
                      <w:shd w:val="clear" w:color="auto" w:fill="FFFFFF" w:themeFill="background1"/>
                    </w:tcPr>
                  </w:tcPrChange>
                </w:tcPr>
                <w:p w14:paraId="34347A19" w14:textId="77777777" w:rsidR="00574881" w:rsidRPr="00C900C7" w:rsidDel="00393F73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225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226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Hệ thống</w:delText>
                    </w:r>
                  </w:del>
                </w:p>
              </w:tc>
              <w:tc>
                <w:tcPr>
                  <w:tcW w:w="2434" w:type="dxa"/>
                  <w:shd w:val="clear" w:color="auto" w:fill="FFFFFF" w:themeFill="background1"/>
                  <w:tcPrChange w:id="227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5C3CE1EE" w14:textId="77777777" w:rsidR="00574881" w:rsidRPr="00C900C7" w:rsidDel="00393F73" w:rsidRDefault="00574881" w:rsidP="008A268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228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229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Điều hướng về trang Đăng nhập (Do tác nhân không đồng ý các điều khoản)</w:delText>
                    </w:r>
                  </w:del>
                </w:p>
              </w:tc>
            </w:tr>
          </w:tbl>
          <w:p w14:paraId="6C2B994A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74881" w:rsidRPr="00C900C7" w14:paraId="4A1537FE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8B01917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6BF64B8" w14:textId="77777777" w:rsidR="00574881" w:rsidRPr="00C900C7" w:rsidRDefault="00574881" w:rsidP="00574881">
            <w:pPr>
              <w:pStyle w:val="ListParagraph"/>
              <w:numPr>
                <w:ilvl w:val="0"/>
                <w:numId w:val="2"/>
              </w:numPr>
              <w:spacing w:before="120" w:after="240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thông </w:t>
            </w:r>
            <w:r w:rsidRPr="00C900C7">
              <w:rPr>
                <w:rFonts w:eastAsia="Times New Roman" w:cs="Times New Roman"/>
                <w:noProof/>
                <w:lang w:val="vi-VN"/>
              </w:rPr>
              <w:t>lưu thông tin mặt hàng</w:t>
            </w:r>
            <w:r w:rsidRPr="00C900C7">
              <w:rPr>
                <w:rFonts w:eastAsia="Times New Roman" w:cs="Times New Roman"/>
                <w:noProof/>
              </w:rPr>
              <w:t>.</w:t>
            </w:r>
          </w:p>
          <w:p w14:paraId="1787A6C3" w14:textId="77777777" w:rsidR="00574881" w:rsidRPr="00C900C7" w:rsidRDefault="00574881" w:rsidP="00574881">
            <w:pPr>
              <w:pStyle w:val="ListParagraph"/>
              <w:numPr>
                <w:ilvl w:val="0"/>
                <w:numId w:val="2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thông báo: </w:t>
            </w:r>
            <w:r w:rsidRPr="00C900C7">
              <w:rPr>
                <w:rFonts w:eastAsia="Times New Roman" w:cs="Times New Roman"/>
                <w:b/>
                <w:noProof/>
              </w:rPr>
              <w:t>Tạo mặt hàng thành công.</w:t>
            </w:r>
          </w:p>
        </w:tc>
      </w:tr>
      <w:tr w:rsidR="00574881" w:rsidRPr="00C900C7" w14:paraId="4145F745" w14:textId="77777777" w:rsidTr="00FB33BB">
        <w:trPr>
          <w:trHeight w:val="1196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11EB1C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4"/>
              <w:gridCol w:w="4393"/>
            </w:tblGrid>
            <w:tr w:rsidR="00574881" w:rsidRPr="00C900C7" w14:paraId="63456D63" w14:textId="77777777" w:rsidTr="00FB33BB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697550DC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54ABF0E5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574881" w:rsidRPr="00C900C7" w14:paraId="05470497" w14:textId="77777777" w:rsidTr="00FB33BB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798253E4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V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006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17D9455F" w14:textId="77777777" w:rsidR="00574881" w:rsidRPr="00C900C7" w:rsidRDefault="00574881" w:rsidP="008A2680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Sự kiện 3, 4 xảy ra đồng thời</w:t>
                  </w:r>
                </w:p>
              </w:tc>
            </w:tr>
          </w:tbl>
          <w:p w14:paraId="1087B561" w14:textId="77777777" w:rsidR="00574881" w:rsidRPr="00C900C7" w:rsidRDefault="0057488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342BF246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5A261B9F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p w14:paraId="02FE7603" w14:textId="77777777" w:rsidR="00574881" w:rsidRPr="00C900C7" w:rsidRDefault="00574881" w:rsidP="00574881">
      <w:pPr>
        <w:pStyle w:val="ListParagraph"/>
        <w:numPr>
          <w:ilvl w:val="0"/>
          <w:numId w:val="2"/>
        </w:numPr>
        <w:tabs>
          <w:tab w:val="left" w:pos="4080"/>
        </w:tabs>
        <w:jc w:val="both"/>
        <w:rPr>
          <w:rFonts w:cs="Times New Roman"/>
          <w:b/>
        </w:rPr>
      </w:pPr>
      <w:r w:rsidRPr="00C900C7">
        <w:rPr>
          <w:rFonts w:cs="Times New Roman"/>
          <w:b/>
        </w:rPr>
        <w:t xml:space="preserve">Thông tin mặt hàng: </w:t>
      </w:r>
    </w:p>
    <w:p w14:paraId="7701FCFF" w14:textId="77777777" w:rsidR="00574881" w:rsidRPr="00C900C7" w:rsidRDefault="00574881" w:rsidP="00574881">
      <w:pPr>
        <w:tabs>
          <w:tab w:val="left" w:pos="4080"/>
        </w:tabs>
        <w:rPr>
          <w:rFonts w:cs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31"/>
        <w:gridCol w:w="1799"/>
        <w:gridCol w:w="1811"/>
        <w:gridCol w:w="2426"/>
        <w:gridCol w:w="2260"/>
      </w:tblGrid>
      <w:tr w:rsidR="00DE67C1" w:rsidRPr="00C900C7" w14:paraId="1A4FABE0" w14:textId="77777777" w:rsidTr="00FB33BB">
        <w:tc>
          <w:tcPr>
            <w:tcW w:w="742" w:type="dxa"/>
            <w:shd w:val="clear" w:color="auto" w:fill="D9E2F3" w:themeFill="accent1" w:themeFillTint="33"/>
          </w:tcPr>
          <w:p w14:paraId="2253AD6A" w14:textId="77777777" w:rsidR="00574881" w:rsidRPr="00C900C7" w:rsidRDefault="0057488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230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STT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7F307FC4" w14:textId="77777777" w:rsidR="00574881" w:rsidRPr="00C900C7" w:rsidRDefault="0057488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231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Tên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02A26E41" w14:textId="77777777" w:rsidR="00574881" w:rsidRPr="00C900C7" w:rsidRDefault="0057488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232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Bắt buộc?</w:t>
            </w:r>
          </w:p>
        </w:tc>
        <w:tc>
          <w:tcPr>
            <w:tcW w:w="2522" w:type="dxa"/>
            <w:shd w:val="clear" w:color="auto" w:fill="D9E2F3" w:themeFill="accent1" w:themeFillTint="33"/>
          </w:tcPr>
          <w:p w14:paraId="2C6C6465" w14:textId="77777777" w:rsidR="00574881" w:rsidRPr="00C900C7" w:rsidRDefault="0057488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233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Điều kiện</w:t>
            </w:r>
          </w:p>
        </w:tc>
        <w:tc>
          <w:tcPr>
            <w:tcW w:w="2297" w:type="dxa"/>
            <w:shd w:val="clear" w:color="auto" w:fill="D9E2F3" w:themeFill="accent1" w:themeFillTint="33"/>
          </w:tcPr>
          <w:p w14:paraId="555433AF" w14:textId="77777777" w:rsidR="00574881" w:rsidRPr="00C900C7" w:rsidRDefault="0057488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234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Ví dụ</w:t>
            </w:r>
          </w:p>
        </w:tc>
      </w:tr>
      <w:tr w:rsidR="00DE67C1" w:rsidRPr="00C900C7" w14:paraId="289CC0FE" w14:textId="77777777" w:rsidTr="00FB33BB">
        <w:tc>
          <w:tcPr>
            <w:tcW w:w="742" w:type="dxa"/>
            <w:shd w:val="clear" w:color="auto" w:fill="E7E6E6" w:themeFill="background2"/>
          </w:tcPr>
          <w:p w14:paraId="7D81680B" w14:textId="77777777" w:rsidR="00574881" w:rsidRPr="00C900C7" w:rsidRDefault="00574881" w:rsidP="00FB33BB">
            <w:pPr>
              <w:spacing w:after="240"/>
              <w:jc w:val="center"/>
              <w:rPr>
                <w:noProof/>
                <w:rPrChange w:id="235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68816C9F" w14:textId="77777777" w:rsidR="00574881" w:rsidRPr="00C900C7" w:rsidRDefault="00574881" w:rsidP="00FB33BB">
            <w:pPr>
              <w:spacing w:after="240"/>
              <w:rPr>
                <w:b/>
                <w:noProof/>
                <w:rPrChange w:id="236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b/>
                <w:noProof/>
              </w:rPr>
              <w:t>ID</w:t>
            </w:r>
          </w:p>
        </w:tc>
        <w:tc>
          <w:tcPr>
            <w:tcW w:w="1870" w:type="dxa"/>
            <w:shd w:val="clear" w:color="auto" w:fill="E7E6E6" w:themeFill="background2"/>
          </w:tcPr>
          <w:p w14:paraId="48310F11" w14:textId="77777777" w:rsidR="00574881" w:rsidRPr="00C900C7" w:rsidRDefault="00574881" w:rsidP="00FB33BB">
            <w:pPr>
              <w:spacing w:after="240"/>
              <w:jc w:val="center"/>
              <w:rPr>
                <w:noProof/>
                <w:rPrChange w:id="237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Có</w:t>
            </w:r>
          </w:p>
        </w:tc>
        <w:tc>
          <w:tcPr>
            <w:tcW w:w="2522" w:type="dxa"/>
            <w:shd w:val="clear" w:color="auto" w:fill="E7E6E6" w:themeFill="background2"/>
          </w:tcPr>
          <w:p w14:paraId="1D1BC9F5" w14:textId="77777777" w:rsidR="00574881" w:rsidRPr="00C900C7" w:rsidRDefault="00574881" w:rsidP="00FB33BB">
            <w:pPr>
              <w:spacing w:after="240"/>
              <w:rPr>
                <w:b/>
                <w:noProof/>
                <w:rPrChange w:id="238" w:author="User" w:date="2020-12-04T14:2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 xml:space="preserve">Hệ thống </w:t>
            </w:r>
            <w:r w:rsidRPr="00C900C7">
              <w:rPr>
                <w:b/>
                <w:noProof/>
              </w:rPr>
              <w:t>tự động điền</w:t>
            </w:r>
          </w:p>
        </w:tc>
        <w:tc>
          <w:tcPr>
            <w:tcW w:w="2297" w:type="dxa"/>
            <w:shd w:val="clear" w:color="auto" w:fill="E7E6E6" w:themeFill="background2"/>
          </w:tcPr>
          <w:p w14:paraId="4E1F7A1E" w14:textId="77777777" w:rsidR="00574881" w:rsidRPr="00C900C7" w:rsidRDefault="00574881" w:rsidP="00FB33BB">
            <w:pPr>
              <w:spacing w:after="240"/>
              <w:ind w:left="720" w:hanging="720"/>
              <w:jc w:val="center"/>
              <w:rPr>
                <w:noProof/>
                <w:rPrChange w:id="239" w:author="User" w:date="2020-12-04T14:17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001</w:t>
            </w:r>
          </w:p>
        </w:tc>
      </w:tr>
      <w:tr w:rsidR="00DE67C1" w:rsidRPr="00C900C7" w14:paraId="091D32A8" w14:textId="77777777" w:rsidTr="00FB33BB">
        <w:tc>
          <w:tcPr>
            <w:tcW w:w="742" w:type="dxa"/>
          </w:tcPr>
          <w:p w14:paraId="20A49FED" w14:textId="77777777" w:rsidR="00574881" w:rsidRPr="00C900C7" w:rsidRDefault="00574881" w:rsidP="00FB33BB">
            <w:pPr>
              <w:spacing w:after="240"/>
              <w:jc w:val="center"/>
              <w:rPr>
                <w:noProof/>
                <w:rPrChange w:id="240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2</w:t>
            </w:r>
          </w:p>
        </w:tc>
        <w:tc>
          <w:tcPr>
            <w:tcW w:w="1870" w:type="dxa"/>
          </w:tcPr>
          <w:p w14:paraId="6697FDCB" w14:textId="77777777" w:rsidR="00574881" w:rsidRPr="00C900C7" w:rsidRDefault="00574881" w:rsidP="00FB33BB">
            <w:pPr>
              <w:spacing w:after="240"/>
              <w:rPr>
                <w:b/>
                <w:noProof/>
                <w:rPrChange w:id="241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b/>
                <w:noProof/>
              </w:rPr>
              <w:t>Tên</w:t>
            </w:r>
          </w:p>
        </w:tc>
        <w:tc>
          <w:tcPr>
            <w:tcW w:w="1870" w:type="dxa"/>
          </w:tcPr>
          <w:p w14:paraId="6FF04583" w14:textId="77777777" w:rsidR="00574881" w:rsidRPr="00C900C7" w:rsidRDefault="00574881" w:rsidP="00FB33BB">
            <w:pPr>
              <w:spacing w:after="240"/>
              <w:jc w:val="center"/>
              <w:rPr>
                <w:noProof/>
                <w:rPrChange w:id="242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Có</w:t>
            </w:r>
          </w:p>
        </w:tc>
        <w:tc>
          <w:tcPr>
            <w:tcW w:w="2522" w:type="dxa"/>
          </w:tcPr>
          <w:p w14:paraId="6FA79A96" w14:textId="77777777" w:rsidR="00574881" w:rsidRPr="00C900C7" w:rsidRDefault="00574881" w:rsidP="00FB33BB">
            <w:pPr>
              <w:pStyle w:val="ListParagraph"/>
              <w:spacing w:after="240"/>
              <w:rPr>
                <w:noProof/>
                <w:rPrChange w:id="243" w:author="User" w:date="2020-12-04T14:23:00Z">
                  <w:rPr>
                    <w:b/>
                    <w:bCs/>
                  </w:rPr>
                </w:rPrChange>
              </w:rPr>
            </w:pPr>
          </w:p>
        </w:tc>
        <w:tc>
          <w:tcPr>
            <w:tcW w:w="2297" w:type="dxa"/>
          </w:tcPr>
          <w:p w14:paraId="0BE27132" w14:textId="5A58CB2D" w:rsidR="00574881" w:rsidRPr="00C900C7" w:rsidRDefault="00DE67C1" w:rsidP="00FB33BB">
            <w:pPr>
              <w:spacing w:after="240"/>
              <w:ind w:left="720" w:hanging="720"/>
              <w:jc w:val="center"/>
              <w:rPr>
                <w:noProof/>
                <w:rPrChange w:id="244" w:author="User" w:date="2020-12-04T14:17:00Z">
                  <w:rPr>
                    <w:b/>
                    <w:bCs/>
                  </w:rPr>
                </w:rPrChange>
              </w:rPr>
            </w:pPr>
            <w:r>
              <w:rPr>
                <w:noProof/>
              </w:rPr>
              <w:t>Trà xanh matcha kem cheese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804"/>
        <w:gridCol w:w="1797"/>
        <w:gridCol w:w="2467"/>
        <w:gridCol w:w="2228"/>
      </w:tblGrid>
      <w:tr w:rsidR="00574881" w:rsidRPr="00C900C7" w14:paraId="20CF4D8D" w14:textId="77777777" w:rsidTr="00FB33BB">
        <w:trPr>
          <w:ins w:id="245" w:author="User" w:date="2020-12-04T14:20:00Z"/>
        </w:trPr>
        <w:tc>
          <w:tcPr>
            <w:tcW w:w="742" w:type="dxa"/>
            <w:shd w:val="clear" w:color="auto" w:fill="E7E6E6" w:themeFill="background2"/>
          </w:tcPr>
          <w:p w14:paraId="402CFFF1" w14:textId="77777777" w:rsidR="00574881" w:rsidRPr="00C900C7" w:rsidRDefault="0057488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3</w:t>
            </w:r>
          </w:p>
        </w:tc>
        <w:tc>
          <w:tcPr>
            <w:tcW w:w="1870" w:type="dxa"/>
            <w:shd w:val="clear" w:color="auto" w:fill="E7E6E6" w:themeFill="background2"/>
          </w:tcPr>
          <w:p w14:paraId="1963A123" w14:textId="77777777" w:rsidR="00574881" w:rsidRPr="00C900C7" w:rsidRDefault="00574881" w:rsidP="00FB33BB">
            <w:pPr>
              <w:spacing w:before="120" w:after="240"/>
              <w:rPr>
                <w:rFonts w:cs="Times New Roman"/>
                <w:b/>
                <w:noProof/>
                <w:rPrChange w:id="246" w:author="User" w:date="2020-12-04T14:13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b/>
                <w:noProof/>
              </w:rPr>
              <w:t>Size</w:t>
            </w:r>
          </w:p>
        </w:tc>
        <w:tc>
          <w:tcPr>
            <w:tcW w:w="1870" w:type="dxa"/>
            <w:shd w:val="clear" w:color="auto" w:fill="E7E6E6" w:themeFill="background2"/>
          </w:tcPr>
          <w:p w14:paraId="1E29745D" w14:textId="77777777" w:rsidR="00574881" w:rsidRPr="00C900C7" w:rsidRDefault="00574881" w:rsidP="00FB33BB">
            <w:pPr>
              <w:spacing w:before="120" w:after="240"/>
              <w:jc w:val="center"/>
              <w:rPr>
                <w:rFonts w:cs="Times New Roman"/>
                <w:noProof/>
                <w:rPrChange w:id="247" w:author="User" w:date="2020-12-04T14:13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E7E6E6" w:themeFill="background2"/>
          </w:tcPr>
          <w:p w14:paraId="3761D38D" w14:textId="77777777" w:rsidR="00574881" w:rsidRPr="00C900C7" w:rsidRDefault="00574881" w:rsidP="0057488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  <w:noProof/>
                <w:rPrChange w:id="248" w:author="User" w:date="2020-12-04T14:23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 xml:space="preserve">Hệ thống tự động gợi ý các </w:t>
            </w:r>
            <w:r w:rsidRPr="00C900C7">
              <w:rPr>
                <w:rFonts w:cs="Times New Roman"/>
                <w:b/>
                <w:noProof/>
              </w:rPr>
              <w:t>Size hợp lệ</w:t>
            </w:r>
            <w:r w:rsidRPr="00C900C7">
              <w:rPr>
                <w:rFonts w:cs="Times New Roman"/>
                <w:noProof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</w:tcPr>
          <w:p w14:paraId="3EFD91CD" w14:textId="77777777" w:rsidR="00574881" w:rsidRPr="00C900C7" w:rsidRDefault="00574881" w:rsidP="00FB33BB">
            <w:pPr>
              <w:spacing w:before="120" w:after="240"/>
              <w:jc w:val="center"/>
              <w:rPr>
                <w:rFonts w:cs="Times New Roman"/>
                <w:noProof/>
                <w:rPrChange w:id="249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M,L,S</w:t>
            </w:r>
          </w:p>
        </w:tc>
      </w:tr>
      <w:tr w:rsidR="00574881" w:rsidRPr="00C900C7" w14:paraId="4177D468" w14:textId="77777777" w:rsidTr="00FB33BB">
        <w:tc>
          <w:tcPr>
            <w:tcW w:w="742" w:type="dxa"/>
            <w:shd w:val="clear" w:color="auto" w:fill="auto"/>
          </w:tcPr>
          <w:p w14:paraId="4BDED929" w14:textId="77777777" w:rsidR="00574881" w:rsidRPr="00C900C7" w:rsidRDefault="0057488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4</w:t>
            </w:r>
          </w:p>
        </w:tc>
        <w:tc>
          <w:tcPr>
            <w:tcW w:w="1870" w:type="dxa"/>
            <w:shd w:val="clear" w:color="auto" w:fill="auto"/>
          </w:tcPr>
          <w:p w14:paraId="3F3DE9EA" w14:textId="77777777" w:rsidR="00574881" w:rsidRPr="00C900C7" w:rsidRDefault="00574881" w:rsidP="00FB33BB">
            <w:pPr>
              <w:spacing w:before="120" w:after="240"/>
              <w:rPr>
                <w:rFonts w:cs="Times New Roman"/>
                <w:b/>
                <w:noProof/>
                <w:rPrChange w:id="250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b/>
                <w:noProof/>
              </w:rPr>
              <w:t>Giá</w:t>
            </w:r>
          </w:p>
        </w:tc>
        <w:tc>
          <w:tcPr>
            <w:tcW w:w="1870" w:type="dxa"/>
            <w:shd w:val="clear" w:color="auto" w:fill="auto"/>
          </w:tcPr>
          <w:p w14:paraId="45437EB0" w14:textId="77777777" w:rsidR="00574881" w:rsidRPr="00C900C7" w:rsidRDefault="00574881" w:rsidP="00FB33BB">
            <w:pPr>
              <w:spacing w:before="120" w:after="240"/>
              <w:jc w:val="center"/>
              <w:rPr>
                <w:rFonts w:cs="Times New Roman"/>
                <w:noProof/>
                <w:rPrChange w:id="251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auto"/>
          </w:tcPr>
          <w:p w14:paraId="4960071F" w14:textId="77777777" w:rsidR="00574881" w:rsidRPr="00C900C7" w:rsidRDefault="00574881" w:rsidP="00FB33BB">
            <w:pPr>
              <w:spacing w:before="120" w:after="240"/>
              <w:rPr>
                <w:rFonts w:cs="Times New Roman"/>
                <w:b/>
                <w:rPrChange w:id="252" w:author="User" w:date="2020-12-04T14:18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</w:rPr>
              <w:t xml:space="preserve">Hệ thống </w:t>
            </w:r>
            <w:r w:rsidRPr="00C900C7">
              <w:rPr>
                <w:rFonts w:cs="Times New Roman"/>
                <w:b/>
              </w:rPr>
              <w:t>chỉ cho phép nhập số tiền hợp lệ.</w:t>
            </w:r>
          </w:p>
        </w:tc>
        <w:tc>
          <w:tcPr>
            <w:tcW w:w="2297" w:type="dxa"/>
            <w:shd w:val="clear" w:color="auto" w:fill="auto"/>
          </w:tcPr>
          <w:p w14:paraId="03FDFA4B" w14:textId="77777777" w:rsidR="00574881" w:rsidRPr="00C900C7" w:rsidRDefault="00574881" w:rsidP="00FB33BB">
            <w:pPr>
              <w:spacing w:before="120" w:after="240"/>
              <w:jc w:val="center"/>
              <w:rPr>
                <w:rFonts w:cs="Times New Roman"/>
                <w:noProof/>
                <w:rPrChange w:id="253" w:author="User" w:date="2020-12-04T14:19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100.000</w:t>
            </w:r>
          </w:p>
        </w:tc>
      </w:tr>
    </w:tbl>
    <w:p w14:paraId="57108EC5" w14:textId="1B775E4F" w:rsidR="00574881" w:rsidRDefault="00574881" w:rsidP="00DE67C1"/>
    <w:p w14:paraId="54C8C9BA" w14:textId="77777777" w:rsidR="00947112" w:rsidRDefault="00947112" w:rsidP="00947112">
      <w:pPr>
        <w:pStyle w:val="ListParagraph"/>
        <w:ind w:left="1080"/>
      </w:pPr>
    </w:p>
    <w:sectPr w:rsidR="00947112" w:rsidSect="007D79D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52CA"/>
    <w:multiLevelType w:val="multilevel"/>
    <w:tmpl w:val="94B09D2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B26259A"/>
    <w:multiLevelType w:val="hybridMultilevel"/>
    <w:tmpl w:val="7FFA15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2D1E"/>
    <w:multiLevelType w:val="hybridMultilevel"/>
    <w:tmpl w:val="CAD4C260"/>
    <w:lvl w:ilvl="0" w:tplc="620A9E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B2FE3"/>
    <w:multiLevelType w:val="hybridMultilevel"/>
    <w:tmpl w:val="29142942"/>
    <w:lvl w:ilvl="0" w:tplc="AEBE49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7B3A"/>
    <w:multiLevelType w:val="multilevel"/>
    <w:tmpl w:val="7190198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95633FD"/>
    <w:multiLevelType w:val="hybridMultilevel"/>
    <w:tmpl w:val="50E4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D2AF9"/>
    <w:multiLevelType w:val="multilevel"/>
    <w:tmpl w:val="30AEE3BC"/>
    <w:lvl w:ilvl="0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7" w15:restartNumberingAfterBreak="0">
    <w:nsid w:val="701E7A45"/>
    <w:multiLevelType w:val="hybridMultilevel"/>
    <w:tmpl w:val="CB4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12B8A"/>
    <w:multiLevelType w:val="hybridMultilevel"/>
    <w:tmpl w:val="EFA8C00A"/>
    <w:lvl w:ilvl="0" w:tplc="02DC1D5E">
      <w:start w:val="50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8">
    <w:abstractNumId w:val="5"/>
  </w:num>
  <w:num w:numId="9">
    <w:abstractNumId w:val="7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12">
    <w:abstractNumId w:val="4"/>
    <w:lvlOverride w:ilvl="0">
      <w:startOverride w:val="1"/>
    </w:lvlOverride>
    <w:lvlOverride w:ilvl="1">
      <w:startOverride w:val="2"/>
    </w:lvlOverride>
    <w:lvlOverride w:ilvl="2">
      <w:startOverride w:val="4"/>
    </w:lvlOverride>
  </w:num>
  <w:num w:numId="13">
    <w:abstractNumId w:val="4"/>
    <w:lvlOverride w:ilvl="0">
      <w:startOverride w:val="1"/>
    </w:lvlOverride>
    <w:lvlOverride w:ilvl="1">
      <w:startOverride w:val="2"/>
    </w:lvlOverride>
    <w:lvlOverride w:ilvl="2">
      <w:startOverride w:val="5"/>
    </w:lvlOverride>
  </w:num>
  <w:num w:numId="14">
    <w:abstractNumId w:val="4"/>
    <w:lvlOverride w:ilvl="0">
      <w:startOverride w:val="1"/>
    </w:lvlOverride>
    <w:lvlOverride w:ilvl="1">
      <w:startOverride w:val="2"/>
    </w:lvlOverride>
    <w:lvlOverride w:ilvl="2">
      <w:startOverride w:val="6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5B"/>
    <w:rsid w:val="002F7014"/>
    <w:rsid w:val="003D706B"/>
    <w:rsid w:val="00574881"/>
    <w:rsid w:val="005D59AA"/>
    <w:rsid w:val="007D79D7"/>
    <w:rsid w:val="008A2680"/>
    <w:rsid w:val="00947112"/>
    <w:rsid w:val="00A94832"/>
    <w:rsid w:val="00C300F7"/>
    <w:rsid w:val="00CE41BF"/>
    <w:rsid w:val="00D94941"/>
    <w:rsid w:val="00DE67C1"/>
    <w:rsid w:val="00E5057F"/>
    <w:rsid w:val="00FB435B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78B6"/>
  <w15:chartTrackingRefBased/>
  <w15:docId w15:val="{DA80E8DC-EED2-4F7F-B4A5-B4AA6396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574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574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57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4881"/>
    <w:pPr>
      <w:ind w:left="720"/>
      <w:contextualSpacing/>
    </w:pPr>
  </w:style>
  <w:style w:type="paragraph" w:customStyle="1" w:styleId="heading1">
    <w:name w:val="heading1"/>
    <w:basedOn w:val="Heading10"/>
    <w:link w:val="heading1Char0"/>
    <w:qFormat/>
    <w:rsid w:val="00574881"/>
    <w:pPr>
      <w:numPr>
        <w:numId w:val="1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574881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0"/>
    <w:uiPriority w:val="9"/>
    <w:rsid w:val="00574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0">
    <w:name w:val="heading1 Char"/>
    <w:basedOn w:val="Heading1Char"/>
    <w:link w:val="heading1"/>
    <w:rsid w:val="00574881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74881"/>
  </w:style>
  <w:style w:type="paragraph" w:customStyle="1" w:styleId="heading3">
    <w:name w:val="heading3"/>
    <w:basedOn w:val="Heading30"/>
    <w:link w:val="heading3Char0"/>
    <w:qFormat/>
    <w:rsid w:val="00574881"/>
    <w:pPr>
      <w:numPr>
        <w:numId w:val="6"/>
      </w:numPr>
      <w:tabs>
        <w:tab w:val="left" w:pos="4080"/>
      </w:tabs>
      <w:jc w:val="both"/>
      <w:outlineLvl w:val="6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heading2">
    <w:name w:val="heading2"/>
    <w:basedOn w:val="Heading20"/>
    <w:link w:val="heading2Char0"/>
    <w:qFormat/>
    <w:rsid w:val="00574881"/>
    <w:pPr>
      <w:numPr>
        <w:ilvl w:val="1"/>
        <w:numId w:val="1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574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0">
    <w:name w:val="heading3 Char"/>
    <w:basedOn w:val="Heading3Char"/>
    <w:link w:val="heading3"/>
    <w:rsid w:val="00574881"/>
    <w:rPr>
      <w:rFonts w:ascii="Times New Roman" w:eastAsiaTheme="majorEastAsia" w:hAnsi="Times New Roman" w:cs="Times New Roman"/>
      <w:color w:val="000000" w:themeColor="text1"/>
      <w:sz w:val="28"/>
      <w:szCs w:val="24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574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0">
    <w:name w:val="heading2 Char"/>
    <w:basedOn w:val="Heading2Char"/>
    <w:link w:val="heading2"/>
    <w:rsid w:val="00574881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HIEN 176017</dc:creator>
  <cp:keywords/>
  <dc:description/>
  <cp:lastModifiedBy>NGUYEN THI THU HIEN 176017</cp:lastModifiedBy>
  <cp:revision>4</cp:revision>
  <dcterms:created xsi:type="dcterms:W3CDTF">2021-10-17T02:13:00Z</dcterms:created>
  <dcterms:modified xsi:type="dcterms:W3CDTF">2021-10-17T11:17:00Z</dcterms:modified>
</cp:coreProperties>
</file>